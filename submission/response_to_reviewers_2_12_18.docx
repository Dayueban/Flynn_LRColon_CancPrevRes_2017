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711AD7B8" w14:textId="77777777" w:rsidR="00860194"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p>
    <w:p w14:paraId="2159B23E" w14:textId="2DD295B2" w:rsidR="00412654"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Reviewer #1 (Reviewer Comments to the Author):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The study "Spatial variation of the native colon microbiota in healthy adults" by Kaitlin J. Flynn and colleagues investigates the microbial population of the proximal and distal colon mucosa and luminal contents using a 16S rRNA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Physiol Gastrointest Liver Physiol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microbiota changes and may shed light on previously missed associations.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bioinformatic exercise does not add to our knowledge as we are already aware of the site from which the samples were collected. It would be more informative to know if functional characteristics of the microbiome, such as with metagenomics or metatranscriptomics,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37A322AC" w14:textId="7F532386" w:rsidR="002E029F" w:rsidRPr="002E029F" w:rsidRDefault="00412654" w:rsidP="002E029F">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r w:rsidR="006E5359">
        <w:rPr>
          <w:rFonts w:ascii="Arial" w:eastAsia="Times New Roman" w:hAnsi="Arial" w:cs="Times New Roman"/>
          <w:color w:val="222222"/>
          <w:sz w:val="22"/>
          <w:szCs w:val="22"/>
        </w:rPr>
        <w:t xml:space="preserve">The reviewer questions the relevance of studying samples collected from an unprepared colonoscopy while lauding our efforts to collect these samples. The immediate relevance is that we were able to match luminal samples from mucosal samples </w:t>
      </w:r>
      <w:r w:rsidR="008D15AA">
        <w:rPr>
          <w:rFonts w:ascii="Arial" w:eastAsia="Times New Roman" w:hAnsi="Arial" w:cs="Times New Roman"/>
          <w:color w:val="222222"/>
          <w:sz w:val="22"/>
          <w:szCs w:val="22"/>
        </w:rPr>
        <w:t>for the same patients. While it is true that a number of other studies have characterized the mucosal biogeography, those studies are generally small and do not have the ability to characterize the lumen. In fact</w:t>
      </w:r>
      <w:r w:rsidR="002E029F">
        <w:rPr>
          <w:rFonts w:ascii="Arial" w:eastAsia="Times New Roman" w:hAnsi="Arial" w:cs="Times New Roman"/>
          <w:color w:val="222222"/>
          <w:sz w:val="22"/>
          <w:szCs w:val="22"/>
        </w:rPr>
        <w:t>,</w:t>
      </w:r>
      <w:r w:rsidR="008D15AA">
        <w:rPr>
          <w:rFonts w:ascii="Arial" w:eastAsia="Times New Roman" w:hAnsi="Arial" w:cs="Times New Roman"/>
          <w:color w:val="222222"/>
          <w:sz w:val="22"/>
          <w:szCs w:val="22"/>
        </w:rPr>
        <w:t xml:space="preserve"> the paper the reviewer cites from Hu et al. (doi: </w:t>
      </w:r>
      <w:hyperlink r:id="rId6" w:tgtFrame="pmc_ext" w:history="1">
        <w:r w:rsidR="008D15AA" w:rsidRPr="008D15AA">
          <w:rPr>
            <w:rStyle w:val="Hyperlink"/>
            <w:rFonts w:ascii="Arial" w:eastAsia="Times New Roman" w:hAnsi="Arial" w:cs="Times New Roman"/>
            <w:sz w:val="22"/>
            <w:szCs w:val="22"/>
          </w:rPr>
          <w:t>10.1152/ajpgi.00357.2010</w:t>
        </w:r>
      </w:hyperlink>
      <w:r w:rsidR="008D15AA">
        <w:rPr>
          <w:rFonts w:ascii="Arial" w:eastAsia="Times New Roman" w:hAnsi="Arial" w:cs="Times New Roman"/>
          <w:color w:val="222222"/>
          <w:sz w:val="22"/>
          <w:szCs w:val="22"/>
        </w:rPr>
        <w:t xml:space="preserve">) sampled four individuals with prepped colonoscopies. Earlier work from Eckburg et al sampled </w:t>
      </w:r>
      <w:r w:rsidR="002E029F">
        <w:rPr>
          <w:rFonts w:ascii="Arial" w:eastAsia="Times New Roman" w:hAnsi="Arial" w:cs="Times New Roman"/>
          <w:color w:val="222222"/>
          <w:sz w:val="22"/>
          <w:szCs w:val="22"/>
        </w:rPr>
        <w:t>three</w:t>
      </w:r>
      <w:r w:rsidR="008D15AA">
        <w:rPr>
          <w:rFonts w:ascii="Arial" w:eastAsia="Times New Roman" w:hAnsi="Arial" w:cs="Times New Roman"/>
          <w:color w:val="222222"/>
          <w:sz w:val="22"/>
          <w:szCs w:val="22"/>
        </w:rPr>
        <w:t xml:space="preserve"> individuals with prepped colonoscopies</w:t>
      </w:r>
      <w:r w:rsidR="002E029F">
        <w:rPr>
          <w:rFonts w:ascii="Arial" w:eastAsia="Times New Roman" w:hAnsi="Arial" w:cs="Times New Roman"/>
          <w:color w:val="222222"/>
          <w:sz w:val="22"/>
          <w:szCs w:val="22"/>
        </w:rPr>
        <w:t xml:space="preserve"> (doi: </w:t>
      </w:r>
      <w:hyperlink r:id="rId7" w:tgtFrame="_blank" w:history="1">
        <w:r w:rsidR="002E029F" w:rsidRPr="002E029F">
          <w:rPr>
            <w:rStyle w:val="Hyperlink"/>
            <w:rFonts w:ascii="Arial" w:eastAsia="Times New Roman" w:hAnsi="Arial" w:cs="Times New Roman"/>
            <w:sz w:val="22"/>
            <w:szCs w:val="22"/>
          </w:rPr>
          <w:t>10.1126/science.1110591</w:t>
        </w:r>
      </w:hyperlink>
      <w:r w:rsidR="002E029F">
        <w:rPr>
          <w:rFonts w:ascii="Arial" w:eastAsia="Times New Roman" w:hAnsi="Arial" w:cs="Times New Roman"/>
          <w:color w:val="222222"/>
          <w:sz w:val="22"/>
          <w:szCs w:val="22"/>
        </w:rPr>
        <w:t xml:space="preserve">). Beyond the ability to characterize matched luminal and mucosal samples, we were able to use more modern techniques to deeply sample each sample. The Hu et al. study used TRFLP, which provides minimal taxonomic information and the Eckburg et al. study sampled a total of </w:t>
      </w:r>
      <w:r w:rsidR="002E029F" w:rsidRPr="002E029F">
        <w:rPr>
          <w:rFonts w:ascii="Arial" w:eastAsia="Times New Roman" w:hAnsi="Arial" w:cs="Times New Roman"/>
          <w:color w:val="222222"/>
          <w:sz w:val="22"/>
          <w:szCs w:val="22"/>
        </w:rPr>
        <w:t>13,355</w:t>
      </w:r>
      <w:r w:rsidR="002E029F">
        <w:rPr>
          <w:rFonts w:ascii="Arial" w:eastAsia="Times New Roman" w:hAnsi="Arial" w:cs="Times New Roman"/>
          <w:color w:val="222222"/>
          <w:sz w:val="22"/>
          <w:szCs w:val="22"/>
        </w:rPr>
        <w:t xml:space="preserve"> sequences from a total of seven sites </w:t>
      </w:r>
      <w:r w:rsidR="002E029F">
        <w:rPr>
          <w:rFonts w:ascii="Arial" w:eastAsia="Times New Roman" w:hAnsi="Arial" w:cs="Times New Roman"/>
          <w:color w:val="222222"/>
          <w:sz w:val="22"/>
          <w:szCs w:val="22"/>
        </w:rPr>
        <w:lastRenderedPageBreak/>
        <w:t>and three subjects. In contrast, our analysis used 423,100 sequences from a total of five sites an</w:t>
      </w:r>
      <w:r w:rsidR="00C425E4">
        <w:rPr>
          <w:rFonts w:ascii="Arial" w:eastAsia="Times New Roman" w:hAnsi="Arial" w:cs="Times New Roman"/>
          <w:color w:val="222222"/>
          <w:sz w:val="22"/>
          <w:szCs w:val="22"/>
        </w:rPr>
        <w:t>d</w:t>
      </w:r>
      <w:r w:rsidR="002E029F">
        <w:rPr>
          <w:rFonts w:ascii="Arial" w:eastAsia="Times New Roman" w:hAnsi="Arial" w:cs="Times New Roman"/>
          <w:color w:val="222222"/>
          <w:sz w:val="22"/>
          <w:szCs w:val="22"/>
        </w:rPr>
        <w:t xml:space="preserve"> 20 subjects.</w:t>
      </w:r>
    </w:p>
    <w:p w14:paraId="7104013F" w14:textId="77777777" w:rsidR="006E5359" w:rsidRDefault="006E5359" w:rsidP="00825CD2">
      <w:pPr>
        <w:shd w:val="clear" w:color="auto" w:fill="FFFFFF"/>
        <w:rPr>
          <w:rFonts w:ascii="Arial" w:eastAsia="Times New Roman" w:hAnsi="Arial" w:cs="Times New Roman"/>
          <w:color w:val="222222"/>
          <w:sz w:val="22"/>
          <w:szCs w:val="22"/>
        </w:rPr>
      </w:pPr>
    </w:p>
    <w:p w14:paraId="6E7C80BC" w14:textId="46E7F09F" w:rsidR="002E029F" w:rsidRDefault="00B2608C"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w:t>
      </w:r>
      <w:r w:rsidR="004E0B89">
        <w:rPr>
          <w:rFonts w:ascii="Arial" w:eastAsia="Times New Roman" w:hAnsi="Arial" w:cs="Times New Roman"/>
          <w:color w:val="222222"/>
          <w:sz w:val="22"/>
          <w:szCs w:val="22"/>
        </w:rPr>
        <w:t>unnecessary</w:t>
      </w:r>
      <w:r>
        <w:rPr>
          <w:rFonts w:ascii="Arial" w:eastAsia="Times New Roman" w:hAnsi="Arial" w:cs="Times New Roman"/>
          <w:color w:val="222222"/>
          <w:sz w:val="22"/>
          <w:szCs w:val="22"/>
        </w:rPr>
        <w:t xml:space="preserve">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sigmoidoscopy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r w:rsidR="002E029F">
        <w:rPr>
          <w:rFonts w:ascii="Arial" w:eastAsia="Times New Roman" w:hAnsi="Arial" w:cs="Times New Roman"/>
          <w:color w:val="222222"/>
          <w:sz w:val="22"/>
          <w:szCs w:val="22"/>
        </w:rPr>
        <w:t xml:space="preserve">Obtaining the IRB permissions for this study of healthy individuals required more than a year; we have been told that doing a similar study on a diseased population would have been impossible. </w:t>
      </w:r>
      <w:r w:rsidR="002E029F">
        <w:rPr>
          <w:rFonts w:ascii="Arial" w:eastAsia="Times New Roman" w:hAnsi="Arial" w:cs="Times New Roman"/>
          <w:color w:val="222222"/>
          <w:sz w:val="22"/>
          <w:szCs w:val="22"/>
        </w:rPr>
        <w:t xml:space="preserve">Thus we find value in our healthy subject sample set not in “improving our understanding of the role of specific microbes” but rather in profiling of the microbes at each site in the (unprepped) colon. </w:t>
      </w:r>
    </w:p>
    <w:p w14:paraId="1BF07CFF" w14:textId="77777777" w:rsidR="002E029F" w:rsidRDefault="002E029F" w:rsidP="00825CD2">
      <w:pPr>
        <w:shd w:val="clear" w:color="auto" w:fill="FFFFFF"/>
        <w:rPr>
          <w:rFonts w:ascii="Arial" w:eastAsia="Times New Roman" w:hAnsi="Arial" w:cs="Times New Roman"/>
          <w:color w:val="222222"/>
          <w:sz w:val="22"/>
          <w:szCs w:val="22"/>
        </w:rPr>
      </w:pPr>
    </w:p>
    <w:p w14:paraId="797B1343" w14:textId="63FF9121" w:rsidR="002E029F" w:rsidRDefault="002E029F" w:rsidP="002E029F">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that alternative ‘omics approaches would be valuable in future studies. However, these are limited by scientific and methodological difficulties. Metagenomic shotgun sequencing could be feasible, but this would yield a list of genes, half of which with </w:t>
      </w:r>
      <w:r w:rsidR="008A72ED">
        <w:rPr>
          <w:rFonts w:ascii="Arial" w:eastAsia="Times New Roman" w:hAnsi="Arial" w:cs="Times New Roman"/>
          <w:color w:val="222222"/>
          <w:sz w:val="22"/>
          <w:szCs w:val="22"/>
        </w:rPr>
        <w:t>no known function and we would not know which genes were relevant at the site in question. Although metatranscriptomics could shed light on the genes that are expressed, this approach would be only be possible from the luminal and fecal samples; it was not possible to biopsy sufficient biomass to extract sufficient RNA.</w:t>
      </w:r>
      <w:r w:rsidR="00C425E4">
        <w:rPr>
          <w:rFonts w:ascii="Arial" w:eastAsia="Times New Roman" w:hAnsi="Arial" w:cs="Times New Roman"/>
          <w:color w:val="222222"/>
          <w:sz w:val="22"/>
          <w:szCs w:val="22"/>
        </w:rPr>
        <w:t xml:space="preserve"> We have added </w:t>
      </w:r>
      <w:r w:rsidR="00C425E4" w:rsidRPr="0011057B">
        <w:rPr>
          <w:rFonts w:ascii="Arial" w:eastAsia="Times New Roman" w:hAnsi="Arial" w:cs="Times New Roman"/>
          <w:color w:val="222222"/>
          <w:sz w:val="22"/>
          <w:szCs w:val="22"/>
        </w:rPr>
        <w:t xml:space="preserve">a note about </w:t>
      </w:r>
      <w:r w:rsidR="00C425E4">
        <w:rPr>
          <w:rFonts w:ascii="Arial" w:eastAsia="Times New Roman" w:hAnsi="Arial" w:cs="Times New Roman"/>
          <w:color w:val="222222"/>
          <w:sz w:val="22"/>
          <w:szCs w:val="22"/>
        </w:rPr>
        <w:t>future</w:t>
      </w:r>
      <w:r w:rsidR="00C425E4" w:rsidRPr="0011057B">
        <w:rPr>
          <w:rFonts w:ascii="Arial" w:eastAsia="Times New Roman" w:hAnsi="Arial" w:cs="Times New Roman"/>
          <w:color w:val="222222"/>
          <w:sz w:val="22"/>
          <w:szCs w:val="22"/>
        </w:rPr>
        <w:t xml:space="preserve"> studies </w:t>
      </w:r>
      <w:r w:rsidR="00C425E4">
        <w:rPr>
          <w:rFonts w:ascii="Arial" w:eastAsia="Times New Roman" w:hAnsi="Arial" w:cs="Times New Roman"/>
          <w:color w:val="222222"/>
          <w:sz w:val="22"/>
          <w:szCs w:val="22"/>
        </w:rPr>
        <w:t xml:space="preserve">to the end of the discussion </w:t>
      </w:r>
      <w:r w:rsidR="003A1520">
        <w:rPr>
          <w:rFonts w:ascii="Arial" w:eastAsia="Times New Roman" w:hAnsi="Arial" w:cs="Times New Roman"/>
          <w:color w:val="222222"/>
          <w:sz w:val="22"/>
          <w:szCs w:val="22"/>
        </w:rPr>
        <w:t>on l</w:t>
      </w:r>
      <w:r w:rsidR="00C425E4" w:rsidRPr="00E1451C">
        <w:rPr>
          <w:rFonts w:ascii="Arial" w:eastAsia="Times New Roman" w:hAnsi="Arial" w:cs="Times New Roman"/>
          <w:color w:val="222222"/>
          <w:sz w:val="22"/>
          <w:szCs w:val="22"/>
        </w:rPr>
        <w:t>ine 340.</w:t>
      </w:r>
    </w:p>
    <w:p w14:paraId="3B9C0D30" w14:textId="77777777" w:rsidR="002E029F" w:rsidRDefault="002E029F" w:rsidP="00825CD2">
      <w:pPr>
        <w:shd w:val="clear" w:color="auto" w:fill="FFFFFF"/>
        <w:rPr>
          <w:rFonts w:ascii="Arial" w:eastAsia="Times New Roman" w:hAnsi="Arial" w:cs="Times New Roman"/>
          <w:color w:val="222222"/>
          <w:sz w:val="22"/>
          <w:szCs w:val="22"/>
        </w:rPr>
      </w:pP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2B86EDB8" w14:textId="5F222D44" w:rsidR="00F95003"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t>The authors report they found certain disease-associated taxa in their analysis which would be expected as the majority of the studies reporting microbiota associations report changes in relative abundance of these bacteria between controls and disease suggesting a quantitative difference; hence just the presence of known disease associated bacteria is not surprising. The authors dedicate two paragraphs reviewing the role of Fusobacterium, which was seen in their samples but the current study does not improve our understanding of the role of Fusobacterium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2C59E37" w14:textId="3D2F7646" w:rsidR="00860194" w:rsidRDefault="00F95003"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717FEF">
        <w:rPr>
          <w:rFonts w:ascii="Arial" w:eastAsia="Times New Roman" w:hAnsi="Arial" w:cs="Times New Roman"/>
          <w:color w:val="222222"/>
          <w:sz w:val="22"/>
          <w:szCs w:val="22"/>
        </w:rPr>
        <w:t xml:space="preserve">their </w:t>
      </w:r>
      <w:r w:rsidR="00717FEF" w:rsidRPr="00717FEF">
        <w:rPr>
          <w:rFonts w:ascii="Arial" w:eastAsia="Times New Roman" w:hAnsi="Arial" w:cs="Times New Roman"/>
          <w:color w:val="222222"/>
          <w:sz w:val="22"/>
          <w:szCs w:val="22"/>
        </w:rPr>
        <w:t xml:space="preserve">prevalence not to </w:t>
      </w:r>
      <w:r w:rsidR="00717FEF">
        <w:rPr>
          <w:rFonts w:ascii="Arial" w:eastAsia="Times New Roman" w:hAnsi="Arial" w:cs="Times New Roman"/>
          <w:color w:val="222222"/>
          <w:sz w:val="22"/>
          <w:szCs w:val="22"/>
        </w:rPr>
        <w:t xml:space="preserve">suggest potential roles of these bacteria in disease but to highlight how our results showing a location preference for these bacteria in a healthy cohort may precede the development of these diseases. </w:t>
      </w:r>
      <w:r w:rsidR="005C55F9">
        <w:rPr>
          <w:rFonts w:ascii="Arial" w:eastAsia="Times New Roman" w:hAnsi="Arial" w:cs="Times New Roman"/>
          <w:color w:val="222222"/>
          <w:sz w:val="22"/>
          <w:szCs w:val="22"/>
        </w:rPr>
        <w:t xml:space="preserve">We reduced the amount of discussion spent on Fusobacterium species </w:t>
      </w:r>
      <w:r w:rsidR="00717FEF" w:rsidRPr="00FC4954">
        <w:rPr>
          <w:rFonts w:ascii="Arial" w:eastAsia="Times New Roman" w:hAnsi="Arial" w:cs="Times New Roman"/>
          <w:color w:val="222222"/>
          <w:sz w:val="22"/>
          <w:szCs w:val="22"/>
        </w:rPr>
        <w:t xml:space="preserve">beginning on </w:t>
      </w:r>
      <w:r w:rsidR="003A1520" w:rsidRPr="00F05553">
        <w:rPr>
          <w:rFonts w:ascii="Arial" w:eastAsia="Times New Roman" w:hAnsi="Arial" w:cs="Times New Roman"/>
          <w:color w:val="222222"/>
          <w:sz w:val="22"/>
          <w:szCs w:val="22"/>
        </w:rPr>
        <w:t>line 297</w:t>
      </w:r>
      <w:r w:rsidRPr="00FC4954">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03D303B9" w14:textId="77777777" w:rsidR="00860194" w:rsidRDefault="00860194" w:rsidP="00825CD2">
      <w:pPr>
        <w:shd w:val="clear" w:color="auto" w:fill="FFFFFF"/>
        <w:rPr>
          <w:rFonts w:ascii="Arial" w:eastAsia="Times New Roman" w:hAnsi="Arial" w:cs="Times New Roman"/>
          <w:b/>
          <w:color w:val="222222"/>
          <w:sz w:val="22"/>
          <w:szCs w:val="22"/>
        </w:rPr>
      </w:pPr>
    </w:p>
    <w:p w14:paraId="08E617F1" w14:textId="72536192" w:rsidR="00E25E75" w:rsidRPr="00717FEF" w:rsidRDefault="00825CD2" w:rsidP="00825CD2">
      <w:pPr>
        <w:shd w:val="clear" w:color="auto" w:fill="FFFFFF"/>
        <w:rPr>
          <w:rFonts w:ascii="Arial" w:eastAsia="Times New Roman" w:hAnsi="Arial" w:cs="Times New Roman"/>
          <w:color w:val="222222"/>
          <w:sz w:val="22"/>
          <w:szCs w:val="22"/>
          <w:highlight w:val="yellow"/>
        </w:rPr>
      </w:pPr>
      <w:r w:rsidRPr="00825CD2">
        <w:rPr>
          <w:rFonts w:ascii="Arial" w:eastAsia="Times New Roman" w:hAnsi="Arial" w:cs="Times New Roman"/>
          <w:b/>
          <w:color w:val="222222"/>
          <w:sz w:val="22"/>
          <w:szCs w:val="22"/>
        </w:rPr>
        <w:br/>
        <w:t>Reviewer #2 (Reviewer Comments to the Author):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Nice and important study, but the role/presence of biofilms is neglected. Maybe in view of their importance in microbiome-mediated cancer progression (e.g., Li et al. Bacterial Biofilms in Colorectal Cancer Initiation and Progression. Trends Mol Med. 2017 Jan;23(1):18-30),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bookmarkStart w:id="0" w:name="_GoBack"/>
    </w:p>
    <w:bookmarkEnd w:id="0"/>
    <w:p w14:paraId="514286FB" w14:textId="60D93CD6" w:rsidR="00860194" w:rsidRDefault="00E25E75"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lastRenderedPageBreak/>
        <w:t xml:space="preserve">We thank the reviewer for their compliments on our study. We </w:t>
      </w:r>
      <w:r w:rsidRPr="00B21245">
        <w:rPr>
          <w:rFonts w:ascii="Arial" w:eastAsia="Times New Roman" w:hAnsi="Arial" w:cs="Times New Roman"/>
          <w:color w:val="222222"/>
          <w:sz w:val="22"/>
          <w:szCs w:val="22"/>
        </w:rPr>
        <w:t>have ex</w:t>
      </w:r>
      <w:r w:rsidR="00AA7952" w:rsidRPr="00B21245">
        <w:rPr>
          <w:rFonts w:ascii="Arial" w:eastAsia="Times New Roman" w:hAnsi="Arial" w:cs="Times New Roman"/>
          <w:color w:val="222222"/>
          <w:sz w:val="22"/>
          <w:szCs w:val="22"/>
        </w:rPr>
        <w:t xml:space="preserve">panded our discussion on microbial biofilms beginning </w:t>
      </w:r>
      <w:r w:rsidR="00AA7952" w:rsidRPr="00F05553">
        <w:rPr>
          <w:rFonts w:ascii="Arial" w:eastAsia="Times New Roman" w:hAnsi="Arial" w:cs="Times New Roman"/>
          <w:color w:val="222222"/>
          <w:sz w:val="22"/>
          <w:szCs w:val="22"/>
        </w:rPr>
        <w:t xml:space="preserve">on </w:t>
      </w:r>
      <w:r w:rsidR="00E665C6" w:rsidRPr="00F05553">
        <w:rPr>
          <w:rFonts w:ascii="Arial" w:eastAsia="Times New Roman" w:hAnsi="Arial" w:cs="Times New Roman"/>
          <w:color w:val="222222"/>
          <w:sz w:val="22"/>
          <w:szCs w:val="22"/>
        </w:rPr>
        <w:t>line 314</w:t>
      </w:r>
      <w:r w:rsidR="00AA7952" w:rsidRPr="00F05553">
        <w:rPr>
          <w:rFonts w:ascii="Arial" w:eastAsia="Times New Roman" w:hAnsi="Arial" w:cs="Times New Roman"/>
          <w:color w:val="222222"/>
          <w:sz w:val="22"/>
          <w:szCs w:val="22"/>
        </w:rPr>
        <w:t>.</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p>
    <w:p w14:paraId="437B2D20" w14:textId="00411C8F" w:rsidR="00AA795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Reviewer #3 (Reviewer Comments to the Author):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Flynn et al. characterized the phylogenetic (16S rRNA gene amplicon-based) composition of the microbiota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'unprepped'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but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lymphatics?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Pr="00825CD2">
        <w:rPr>
          <w:rFonts w:ascii="Arial" w:eastAsia="Times New Roman" w:hAnsi="Arial" w:cs="Times New Roman"/>
          <w:b/>
          <w:color w:val="222222"/>
          <w:sz w:val="22"/>
          <w:szCs w:val="22"/>
        </w:rPr>
        <w:br/>
      </w:r>
    </w:p>
    <w:p w14:paraId="0CF5186A" w14:textId="08FFBCAE"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t>
      </w:r>
      <w:r w:rsidR="008A72ED">
        <w:rPr>
          <w:rFonts w:ascii="Arial" w:eastAsia="Times New Roman" w:hAnsi="Arial" w:cs="Times New Roman"/>
          <w:color w:val="222222"/>
          <w:sz w:val="22"/>
          <w:szCs w:val="22"/>
        </w:rPr>
        <w:t xml:space="preserve">As we mentioned above, obtaining IRB permission to obtain paired luminal and mucosal samples from subjects undergoing an unprepped colonoscopy was not trivial and increasing the number of samples obtained along the colon would have only made this more difficult. </w:t>
      </w:r>
      <w:r>
        <w:rPr>
          <w:rFonts w:ascii="Arial" w:eastAsia="Times New Roman" w:hAnsi="Arial" w:cs="Times New Roman"/>
          <w:color w:val="222222"/>
          <w:sz w:val="22"/>
          <w:szCs w:val="22"/>
        </w:rPr>
        <w:t xml:space="preserve">We have </w:t>
      </w:r>
      <w:r w:rsidRPr="00D664DB">
        <w:rPr>
          <w:rFonts w:ascii="Arial" w:eastAsia="Times New Roman" w:hAnsi="Arial" w:cs="Times New Roman"/>
          <w:color w:val="222222"/>
          <w:sz w:val="22"/>
          <w:szCs w:val="22"/>
        </w:rPr>
        <w:t xml:space="preserve">highlighted these approaches as possible future </w:t>
      </w:r>
      <w:r w:rsidRPr="00E665C6">
        <w:rPr>
          <w:rFonts w:ascii="Arial" w:eastAsia="Times New Roman" w:hAnsi="Arial" w:cs="Times New Roman"/>
          <w:color w:val="222222"/>
          <w:sz w:val="22"/>
          <w:szCs w:val="22"/>
        </w:rPr>
        <w:t xml:space="preserve">directions </w:t>
      </w:r>
      <w:r w:rsidR="00E665C6" w:rsidRPr="00F05553">
        <w:rPr>
          <w:rFonts w:ascii="Arial" w:eastAsia="Times New Roman" w:hAnsi="Arial" w:cs="Times New Roman"/>
          <w:color w:val="222222"/>
          <w:sz w:val="22"/>
          <w:szCs w:val="22"/>
        </w:rPr>
        <w:t>on line 341</w:t>
      </w:r>
      <w:r w:rsidRPr="00F05553">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w:t>
      </w:r>
    </w:p>
    <w:p w14:paraId="5CF15777" w14:textId="77777777" w:rsidR="00860194" w:rsidRDefault="00860194" w:rsidP="00825CD2">
      <w:pPr>
        <w:shd w:val="clear" w:color="auto" w:fill="FFFFFF"/>
        <w:rPr>
          <w:rFonts w:ascii="Arial" w:eastAsia="Times New Roman" w:hAnsi="Arial" w:cs="Times New Roman"/>
          <w:b/>
          <w:color w:val="222222"/>
          <w:sz w:val="22"/>
          <w:szCs w:val="22"/>
        </w:rPr>
      </w:pP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2. A 2005 study of microbial biogeography at 6 different mucosal sites along the length of the colon in each of 3 healthy subjects (ref 21 in Flynn et al) yielded data that suggested </w:t>
      </w:r>
      <w:r w:rsidRPr="00825CD2">
        <w:rPr>
          <w:rFonts w:ascii="Arial" w:eastAsia="Times New Roman" w:hAnsi="Arial" w:cs="Times New Roman"/>
          <w:b/>
          <w:color w:val="222222"/>
          <w:sz w:val="22"/>
          <w:szCs w:val="22"/>
        </w:rPr>
        <w:lastRenderedPageBreak/>
        <w:t>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biogeographical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55F61801"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We ha</w:t>
      </w:r>
      <w:r w:rsidRPr="009C7FD0">
        <w:rPr>
          <w:rFonts w:ascii="Arial" w:eastAsia="Times New Roman" w:hAnsi="Arial" w:cs="Times New Roman"/>
          <w:color w:val="222222"/>
          <w:sz w:val="22"/>
          <w:szCs w:val="22"/>
        </w:rPr>
        <w:t>ve expanded our discussion</w:t>
      </w:r>
      <w:r>
        <w:rPr>
          <w:rFonts w:ascii="Arial" w:eastAsia="Times New Roman" w:hAnsi="Arial" w:cs="Times New Roman"/>
          <w:color w:val="222222"/>
          <w:sz w:val="22"/>
          <w:szCs w:val="22"/>
        </w:rPr>
        <w:t xml:space="preserve"> of spatial ‘patchiness’ in the discussion </w:t>
      </w:r>
      <w:r w:rsidRPr="00F05553">
        <w:rPr>
          <w:rFonts w:ascii="Arial" w:eastAsia="Times New Roman" w:hAnsi="Arial" w:cs="Times New Roman"/>
          <w:color w:val="222222"/>
          <w:sz w:val="22"/>
          <w:szCs w:val="22"/>
        </w:rPr>
        <w:t xml:space="preserve">beginning on </w:t>
      </w:r>
      <w:r w:rsidR="00782F5A" w:rsidRPr="00F05553">
        <w:rPr>
          <w:rFonts w:ascii="Arial" w:eastAsia="Times New Roman" w:hAnsi="Arial" w:cs="Times New Roman"/>
          <w:color w:val="222222"/>
          <w:sz w:val="22"/>
          <w:szCs w:val="22"/>
        </w:rPr>
        <w:t>line 264</w:t>
      </w:r>
      <w:r w:rsidRPr="00F05553">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w:t>
      </w:r>
    </w:p>
    <w:p w14:paraId="31B54EF1" w14:textId="77777777" w:rsidR="00860194" w:rsidRDefault="00860194" w:rsidP="00825CD2">
      <w:pPr>
        <w:shd w:val="clear" w:color="auto" w:fill="FFFFFF"/>
        <w:rPr>
          <w:rFonts w:ascii="Arial" w:eastAsia="Times New Roman" w:hAnsi="Arial" w:cs="Times New Roman"/>
          <w:b/>
          <w:color w:val="222222"/>
          <w:sz w:val="22"/>
          <w:szCs w:val="22"/>
        </w:rPr>
      </w:pP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3. Where exactly in the proximal colon were mucosal and luminal samples obtained? The authors are reasonably precise about the distal location (25 cm of flexible sigmoidoscope), but give no information about how the proximal site was chosen in each subject, and how much variation there might have been in these proximal locations. How far along the pediatric colonoscope??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57F2D7B3" w14:textId="5D03D26D" w:rsidR="00860194" w:rsidRDefault="00196BBA"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have </w:t>
      </w:r>
      <w:r w:rsidRPr="0001113E">
        <w:rPr>
          <w:rFonts w:ascii="Arial" w:eastAsia="Times New Roman" w:hAnsi="Arial" w:cs="Times New Roman"/>
          <w:color w:val="222222"/>
          <w:sz w:val="22"/>
          <w:szCs w:val="22"/>
        </w:rPr>
        <w:t xml:space="preserve">added </w:t>
      </w:r>
      <w:r w:rsidR="003A39C1" w:rsidRPr="0001113E">
        <w:rPr>
          <w:rFonts w:ascii="Arial" w:eastAsia="Times New Roman" w:hAnsi="Arial" w:cs="Times New Roman"/>
          <w:color w:val="222222"/>
          <w:sz w:val="22"/>
          <w:szCs w:val="22"/>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w:t>
      </w:r>
      <w:r w:rsidR="003A39C1" w:rsidRPr="00F05553">
        <w:rPr>
          <w:rFonts w:ascii="Arial" w:eastAsia="Times New Roman" w:hAnsi="Arial" w:cs="Times New Roman"/>
          <w:color w:val="222222"/>
          <w:sz w:val="22"/>
          <w:szCs w:val="22"/>
        </w:rPr>
        <w:t xml:space="preserve">beginning on </w:t>
      </w:r>
      <w:r w:rsidR="001672E2" w:rsidRPr="00F05553">
        <w:rPr>
          <w:rFonts w:ascii="Arial" w:eastAsia="Times New Roman" w:hAnsi="Arial" w:cs="Times New Roman"/>
          <w:color w:val="222222"/>
          <w:sz w:val="22"/>
          <w:szCs w:val="22"/>
        </w:rPr>
        <w:t>line 133</w:t>
      </w:r>
      <w:r w:rsidR="003A39C1" w:rsidRPr="001672E2">
        <w:rPr>
          <w:rFonts w:ascii="Arial" w:eastAsia="Times New Roman" w:hAnsi="Arial" w:cs="Times New Roman"/>
          <w:color w:val="222222"/>
          <w:sz w:val="22"/>
          <w:szCs w:val="22"/>
        </w:rPr>
        <w:t>.</w:t>
      </w:r>
      <w:r w:rsidR="003A39C1">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438596E5" w14:textId="1A49D3C8" w:rsidR="00C147B6" w:rsidRPr="004E0B89" w:rsidRDefault="00825CD2" w:rsidP="00825CD2">
      <w:pPr>
        <w:shd w:val="clear" w:color="auto" w:fill="FFFFFF"/>
        <w:rPr>
          <w:rFonts w:ascii="Arial" w:eastAsia="Times New Roman" w:hAnsi="Arial" w:cs="Times New Roman"/>
          <w:color w:val="222222"/>
          <w:sz w:val="22"/>
          <w:szCs w:val="22"/>
        </w:rPr>
      </w:pPr>
      <w:r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1D4E6CC3" w14:textId="76AC874C" w:rsidR="00860194" w:rsidRDefault="008921B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For study recruitment, no antibiotic use within 3 months prior to participation was a criterion. However in practice, 18/20 study subjects had not used antibiotics within the last year, and the remaining 2 had not in the past 6 months. This has been clarified </w:t>
      </w:r>
      <w:r w:rsidRPr="00711484">
        <w:rPr>
          <w:rFonts w:ascii="Arial" w:eastAsia="Times New Roman" w:hAnsi="Arial" w:cs="Times New Roman"/>
          <w:color w:val="222222"/>
          <w:sz w:val="22"/>
          <w:szCs w:val="22"/>
        </w:rPr>
        <w:t>in</w:t>
      </w:r>
      <w:r w:rsidR="00C147B6" w:rsidRPr="00711484">
        <w:rPr>
          <w:rFonts w:ascii="Arial" w:eastAsia="Times New Roman" w:hAnsi="Arial" w:cs="Times New Roman"/>
          <w:color w:val="222222"/>
          <w:sz w:val="22"/>
          <w:szCs w:val="22"/>
        </w:rPr>
        <w:t xml:space="preserve"> the methods section </w:t>
      </w:r>
      <w:r w:rsidR="00C147B6" w:rsidRPr="00F05553">
        <w:rPr>
          <w:rFonts w:ascii="Arial" w:eastAsia="Times New Roman" w:hAnsi="Arial" w:cs="Times New Roman"/>
          <w:color w:val="222222"/>
          <w:sz w:val="22"/>
          <w:szCs w:val="22"/>
        </w:rPr>
        <w:t xml:space="preserve">beginning on line </w:t>
      </w:r>
      <w:r w:rsidR="00677BBF" w:rsidRPr="00F05553">
        <w:rPr>
          <w:rFonts w:ascii="Arial" w:eastAsia="Times New Roman" w:hAnsi="Arial" w:cs="Times New Roman"/>
          <w:color w:val="222222"/>
          <w:sz w:val="22"/>
          <w:szCs w:val="22"/>
        </w:rPr>
        <w:t>116</w:t>
      </w:r>
      <w:r w:rsidR="00C147B6" w:rsidRPr="00677BBF">
        <w:rPr>
          <w:rFonts w:ascii="Arial" w:eastAsia="Times New Roman" w:hAnsi="Arial" w:cs="Times New Roman"/>
          <w:color w:val="222222"/>
          <w:sz w:val="22"/>
          <w:szCs w:val="22"/>
        </w:rPr>
        <w:t>.</w:t>
      </w:r>
      <w:r w:rsidR="00C147B6">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51DB729B" w14:textId="64AF24CB" w:rsidR="00876DAD"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p>
    <w:p w14:paraId="2B70A8E3" w14:textId="77777777" w:rsidR="00876DAD" w:rsidRDefault="00876DAD" w:rsidP="00825CD2">
      <w:pPr>
        <w:shd w:val="clear" w:color="auto" w:fill="FFFFFF"/>
        <w:rPr>
          <w:rFonts w:ascii="Arial" w:eastAsia="Times New Roman" w:hAnsi="Arial" w:cs="Times New Roman"/>
          <w:b/>
          <w:color w:val="222222"/>
          <w:sz w:val="22"/>
          <w:szCs w:val="22"/>
        </w:rPr>
      </w:pPr>
    </w:p>
    <w:p w14:paraId="2E23632D" w14:textId="53CF576F" w:rsidR="00860194" w:rsidRDefault="00876DAD"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Changes in consistency were a criterion for proximal sampling and effort was made to take only formed stool from the distal colon and unformed stool from the proximal colon. We standardized the amount of DNA used for input of 16S rRNA sequencing after DNA isolation from the samples to control for differences in samples and </w:t>
      </w:r>
      <w:r w:rsidRPr="00711484">
        <w:rPr>
          <w:rFonts w:ascii="Arial" w:eastAsia="Times New Roman" w:hAnsi="Arial" w:cs="Times New Roman"/>
          <w:color w:val="222222"/>
          <w:sz w:val="22"/>
          <w:szCs w:val="22"/>
        </w:rPr>
        <w:t xml:space="preserve">have </w:t>
      </w:r>
      <w:r w:rsidR="00711484">
        <w:rPr>
          <w:rFonts w:ascii="Arial" w:eastAsia="Times New Roman" w:hAnsi="Arial" w:cs="Times New Roman"/>
          <w:color w:val="222222"/>
          <w:sz w:val="22"/>
          <w:szCs w:val="22"/>
        </w:rPr>
        <w:t>emphasized this</w:t>
      </w:r>
      <w:r w:rsidRPr="00711484">
        <w:rPr>
          <w:rFonts w:ascii="Arial" w:eastAsia="Times New Roman" w:hAnsi="Arial" w:cs="Times New Roman"/>
          <w:color w:val="222222"/>
          <w:sz w:val="22"/>
          <w:szCs w:val="22"/>
        </w:rPr>
        <w:t xml:space="preserve"> in the manuscript methods </w:t>
      </w:r>
      <w:r w:rsidRPr="00F05553">
        <w:rPr>
          <w:rFonts w:ascii="Arial" w:eastAsia="Times New Roman" w:hAnsi="Arial" w:cs="Times New Roman"/>
          <w:color w:val="222222"/>
          <w:sz w:val="22"/>
          <w:szCs w:val="22"/>
        </w:rPr>
        <w:t xml:space="preserve">beginning on </w:t>
      </w:r>
      <w:r w:rsidR="006476EA" w:rsidRPr="00F05553">
        <w:rPr>
          <w:rFonts w:ascii="Arial" w:eastAsia="Times New Roman" w:hAnsi="Arial" w:cs="Times New Roman"/>
          <w:color w:val="222222"/>
          <w:sz w:val="22"/>
          <w:szCs w:val="22"/>
        </w:rPr>
        <w:t>line 140</w:t>
      </w:r>
      <w:r w:rsidRPr="006476EA">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50728391" w14:textId="1EA0909D" w:rsidR="00633D88"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6. Why were the stool samples collected one week prior to the endoscopic procedures, and not close in time? Stool microbiota structure can vary over the course of a week. How do the authors suggest that this variation be compared to other degrees of within-subject sample variation? </w:t>
      </w:r>
    </w:p>
    <w:p w14:paraId="096AE296" w14:textId="77777777" w:rsidR="00633D88" w:rsidRDefault="00633D88" w:rsidP="00825CD2">
      <w:pPr>
        <w:shd w:val="clear" w:color="auto" w:fill="FFFFFF"/>
        <w:rPr>
          <w:rFonts w:ascii="Arial" w:eastAsia="Times New Roman" w:hAnsi="Arial" w:cs="Times New Roman"/>
          <w:b/>
          <w:color w:val="222222"/>
          <w:sz w:val="22"/>
          <w:szCs w:val="22"/>
        </w:rPr>
      </w:pPr>
    </w:p>
    <w:p w14:paraId="10D893A8" w14:textId="0681904B" w:rsidR="00860194"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Stool samples were collected </w:t>
      </w:r>
      <w:r>
        <w:rPr>
          <w:rFonts w:ascii="Arial" w:eastAsia="Times New Roman" w:hAnsi="Arial" w:cs="Times New Roman"/>
          <w:i/>
          <w:color w:val="222222"/>
          <w:sz w:val="22"/>
          <w:szCs w:val="22"/>
        </w:rPr>
        <w:t>up to</w:t>
      </w:r>
      <w:r>
        <w:rPr>
          <w:rFonts w:ascii="Arial" w:eastAsia="Times New Roman" w:hAnsi="Arial" w:cs="Times New Roman"/>
          <w:color w:val="222222"/>
          <w:sz w:val="22"/>
          <w:szCs w:val="22"/>
        </w:rPr>
        <w:t xml:space="preserve"> one week prior to the endoscopic procedures and most were collected within a day or two</w:t>
      </w:r>
      <w:r w:rsidR="00711484">
        <w:rPr>
          <w:rFonts w:ascii="Arial" w:eastAsia="Times New Roman" w:hAnsi="Arial" w:cs="Times New Roman"/>
          <w:color w:val="222222"/>
          <w:sz w:val="22"/>
          <w:szCs w:val="22"/>
        </w:rPr>
        <w:t xml:space="preserve"> prior to procedure. This was necessary</w:t>
      </w:r>
      <w:r>
        <w:rPr>
          <w:rFonts w:ascii="Arial" w:eastAsia="Times New Roman" w:hAnsi="Arial" w:cs="Times New Roman"/>
          <w:color w:val="222222"/>
          <w:sz w:val="22"/>
          <w:szCs w:val="22"/>
        </w:rPr>
        <w:t xml:space="preserve"> because frequency of stool evacuation is variable among healthy subjects and thus we could not rely on a natural stool evacuation event on the procedure day. </w:t>
      </w:r>
      <w:r w:rsidR="00DB792A">
        <w:rPr>
          <w:rFonts w:ascii="Arial" w:eastAsia="Times New Roman" w:hAnsi="Arial" w:cs="Times New Roman"/>
          <w:color w:val="222222"/>
          <w:sz w:val="22"/>
          <w:szCs w:val="22"/>
        </w:rPr>
        <w:t xml:space="preserve">Furthermore, although the gut microbiota is dynamic, </w:t>
      </w:r>
      <w:r w:rsidR="00DB792A">
        <w:rPr>
          <w:rFonts w:ascii="Arial" w:eastAsia="Times New Roman" w:hAnsi="Arial" w:cs="Times New Roman"/>
          <w:color w:val="222222"/>
          <w:sz w:val="22"/>
          <w:szCs w:val="22"/>
        </w:rPr>
        <w:lastRenderedPageBreak/>
        <w:t xml:space="preserve">nearly all studies that have addressed intra-personal temporal variation have found that the amount of change to be expected over a day is quite small. </w:t>
      </w:r>
      <w:r>
        <w:rPr>
          <w:rFonts w:ascii="Arial" w:eastAsia="Times New Roman" w:hAnsi="Arial" w:cs="Times New Roman"/>
          <w:color w:val="222222"/>
          <w:sz w:val="22"/>
          <w:szCs w:val="22"/>
        </w:rPr>
        <w:t xml:space="preserve">We have </w:t>
      </w:r>
      <w:r w:rsidR="00DB792A">
        <w:rPr>
          <w:rFonts w:ascii="Arial" w:eastAsia="Times New Roman" w:hAnsi="Arial" w:cs="Times New Roman"/>
          <w:color w:val="222222"/>
          <w:sz w:val="22"/>
          <w:szCs w:val="22"/>
        </w:rPr>
        <w:t xml:space="preserve">clarified the sampling procedure </w:t>
      </w:r>
      <w:r>
        <w:rPr>
          <w:rFonts w:ascii="Arial" w:eastAsia="Times New Roman" w:hAnsi="Arial" w:cs="Times New Roman"/>
          <w:color w:val="222222"/>
          <w:sz w:val="22"/>
          <w:szCs w:val="22"/>
        </w:rPr>
        <w:t xml:space="preserve">in the </w:t>
      </w:r>
      <w:r w:rsidRPr="00711484">
        <w:rPr>
          <w:rFonts w:ascii="Arial" w:eastAsia="Times New Roman" w:hAnsi="Arial" w:cs="Times New Roman"/>
          <w:color w:val="222222"/>
          <w:sz w:val="22"/>
          <w:szCs w:val="22"/>
        </w:rPr>
        <w:t xml:space="preserve">methods as well </w:t>
      </w:r>
      <w:r w:rsidRPr="00F05553">
        <w:rPr>
          <w:rFonts w:ascii="Arial" w:eastAsia="Times New Roman" w:hAnsi="Arial" w:cs="Times New Roman"/>
          <w:color w:val="222222"/>
          <w:sz w:val="22"/>
          <w:szCs w:val="22"/>
        </w:rPr>
        <w:t xml:space="preserve">beginning on </w:t>
      </w:r>
      <w:r w:rsidR="00BC7FC9">
        <w:rPr>
          <w:rFonts w:ascii="Arial" w:eastAsia="Times New Roman" w:hAnsi="Arial" w:cs="Times New Roman"/>
          <w:color w:val="222222"/>
          <w:sz w:val="22"/>
          <w:szCs w:val="22"/>
        </w:rPr>
        <w:t>l</w:t>
      </w:r>
      <w:r w:rsidRPr="00F05553">
        <w:rPr>
          <w:rFonts w:ascii="Arial" w:eastAsia="Times New Roman" w:hAnsi="Arial" w:cs="Times New Roman"/>
          <w:color w:val="222222"/>
          <w:sz w:val="22"/>
          <w:szCs w:val="22"/>
        </w:rPr>
        <w:t xml:space="preserve">ine </w:t>
      </w:r>
      <w:r w:rsidR="00BC7FC9" w:rsidRPr="00F05553">
        <w:rPr>
          <w:rFonts w:ascii="Arial" w:eastAsia="Times New Roman" w:hAnsi="Arial" w:cs="Times New Roman"/>
          <w:color w:val="222222"/>
          <w:sz w:val="22"/>
          <w:szCs w:val="22"/>
        </w:rPr>
        <w:t>120</w:t>
      </w:r>
      <w:r w:rsidRPr="00F05553">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1E777227" w14:textId="5FA5457B" w:rsidR="00633D88"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p>
    <w:p w14:paraId="5C2E58D3" w14:textId="77777777" w:rsidR="00633D88" w:rsidRDefault="00633D88" w:rsidP="00825CD2">
      <w:pPr>
        <w:shd w:val="clear" w:color="auto" w:fill="FFFFFF"/>
        <w:rPr>
          <w:rFonts w:ascii="Arial" w:eastAsia="Times New Roman" w:hAnsi="Arial" w:cs="Times New Roman"/>
          <w:b/>
          <w:color w:val="222222"/>
          <w:sz w:val="22"/>
          <w:szCs w:val="22"/>
        </w:rPr>
      </w:pPr>
    </w:p>
    <w:p w14:paraId="497C7B29" w14:textId="7E49ED45" w:rsidR="00692168" w:rsidRPr="00692168" w:rsidRDefault="00692168" w:rsidP="00692168">
      <w:pPr>
        <w:shd w:val="clear" w:color="auto" w:fill="FFFFFF"/>
        <w:rPr>
          <w:rFonts w:ascii="Arial" w:eastAsia="Times New Roman" w:hAnsi="Arial" w:cs="Times New Roman"/>
          <w:color w:val="222222"/>
          <w:sz w:val="22"/>
          <w:szCs w:val="22"/>
        </w:rPr>
      </w:pPr>
      <w:r w:rsidRPr="00F05553">
        <w:rPr>
          <w:rFonts w:ascii="Arial" w:eastAsia="Times New Roman" w:hAnsi="Arial" w:cs="Times New Roman"/>
          <w:color w:val="222222"/>
          <w:sz w:val="22"/>
          <w:szCs w:val="22"/>
        </w:rPr>
        <w:t xml:space="preserve">Unfortunately, we must disagree with the reviewer that using a percent sequence similarity threshold is “importantly flawed”. </w:t>
      </w:r>
      <w:r w:rsidRPr="00692168">
        <w:rPr>
          <w:rFonts w:ascii="Arial" w:eastAsia="Times New Roman" w:hAnsi="Arial" w:cs="Times New Roman"/>
          <w:color w:val="222222"/>
          <w:sz w:val="22"/>
          <w:szCs w:val="22"/>
        </w:rPr>
        <w:t xml:space="preserve">We would contend that the rush to using single nucleotide variants </w:t>
      </w:r>
      <w:r w:rsidR="00860194">
        <w:rPr>
          <w:rFonts w:ascii="Arial" w:eastAsia="Times New Roman" w:hAnsi="Arial" w:cs="Times New Roman"/>
          <w:color w:val="222222"/>
          <w:sz w:val="22"/>
          <w:szCs w:val="22"/>
        </w:rPr>
        <w:t xml:space="preserve">to define an OTU </w:t>
      </w:r>
      <w:r w:rsidRPr="00692168">
        <w:rPr>
          <w:rFonts w:ascii="Arial" w:eastAsia="Times New Roman" w:hAnsi="Arial" w:cs="Times New Roman"/>
          <w:color w:val="222222"/>
          <w:sz w:val="22"/>
          <w:szCs w:val="22"/>
        </w:rPr>
        <w:t>is flawed</w:t>
      </w:r>
      <w:r w:rsidRPr="00F05553">
        <w:rPr>
          <w:rFonts w:ascii="Arial" w:eastAsia="Times New Roman" w:hAnsi="Arial" w:cs="Times New Roman"/>
          <w:color w:val="222222"/>
          <w:sz w:val="22"/>
          <w:szCs w:val="22"/>
        </w:rPr>
        <w:t xml:space="preserve"> and introduces a number of important risks that are underappreciated by those pushing the method.</w:t>
      </w:r>
      <w:r>
        <w:rPr>
          <w:rFonts w:ascii="Arial" w:eastAsia="Times New Roman" w:hAnsi="Arial" w:cs="Times New Roman"/>
          <w:color w:val="222222"/>
          <w:sz w:val="22"/>
          <w:szCs w:val="22"/>
        </w:rPr>
        <w:t xml:space="preserve"> </w:t>
      </w:r>
      <w:r w:rsidRPr="00692168">
        <w:rPr>
          <w:rFonts w:ascii="Arial" w:eastAsia="Times New Roman" w:hAnsi="Arial" w:cs="Times New Roman"/>
          <w:color w:val="222222"/>
          <w:sz w:val="22"/>
          <w:szCs w:val="22"/>
        </w:rPr>
        <w:t xml:space="preserve">Ultimately, </w:t>
      </w:r>
      <w:r>
        <w:rPr>
          <w:rFonts w:ascii="Arial" w:eastAsia="Times New Roman" w:hAnsi="Arial" w:cs="Times New Roman"/>
          <w:color w:val="222222"/>
          <w:sz w:val="22"/>
          <w:szCs w:val="22"/>
        </w:rPr>
        <w:t xml:space="preserve">the </w:t>
      </w:r>
      <w:r w:rsidRPr="00692168">
        <w:rPr>
          <w:rFonts w:ascii="Arial" w:eastAsia="Times New Roman" w:hAnsi="Arial" w:cs="Times New Roman"/>
          <w:color w:val="222222"/>
          <w:sz w:val="22"/>
          <w:szCs w:val="22"/>
        </w:rPr>
        <w:t xml:space="preserve">goal of pushing the field to a high </w:t>
      </w:r>
      <w:r>
        <w:rPr>
          <w:rFonts w:ascii="Arial" w:eastAsia="Times New Roman" w:hAnsi="Arial" w:cs="Times New Roman"/>
          <w:color w:val="222222"/>
          <w:sz w:val="22"/>
          <w:szCs w:val="22"/>
        </w:rPr>
        <w:t xml:space="preserve">similarity </w:t>
      </w:r>
      <w:r w:rsidRPr="00692168">
        <w:rPr>
          <w:rFonts w:ascii="Arial" w:eastAsia="Times New Roman" w:hAnsi="Arial" w:cs="Times New Roman"/>
          <w:color w:val="222222"/>
          <w:sz w:val="22"/>
          <w:szCs w:val="22"/>
        </w:rPr>
        <w:t xml:space="preserve">threshold is an attempt to get </w:t>
      </w:r>
      <w:r w:rsidR="00860194">
        <w:rPr>
          <w:rFonts w:ascii="Arial" w:eastAsia="Times New Roman" w:hAnsi="Arial" w:cs="Times New Roman"/>
          <w:color w:val="222222"/>
          <w:sz w:val="22"/>
          <w:szCs w:val="22"/>
        </w:rPr>
        <w:t>16S rRNA gene sequences</w:t>
      </w:r>
      <w:r w:rsidRPr="00692168">
        <w:rPr>
          <w:rFonts w:ascii="Arial" w:eastAsia="Times New Roman" w:hAnsi="Arial" w:cs="Times New Roman"/>
          <w:color w:val="222222"/>
          <w:sz w:val="22"/>
          <w:szCs w:val="22"/>
        </w:rPr>
        <w:t xml:space="preserve"> to do something it is not capable of doing. Specifically, 16S rRNA gene fragment sequences cannot delineate bacterial species and cannot tell us about phenotype. If scientists have these types of questions there are far more powerful tools at their disposal than debating the appropriate threshold for defining OTUs</w:t>
      </w:r>
      <w:r>
        <w:rPr>
          <w:rFonts w:ascii="Arial" w:eastAsia="Times New Roman" w:hAnsi="Arial" w:cs="Times New Roman"/>
          <w:color w:val="222222"/>
          <w:sz w:val="22"/>
          <w:szCs w:val="22"/>
        </w:rPr>
        <w:t xml:space="preserve"> such as cultivation, phenotypic testing, and genomic sequencing</w:t>
      </w:r>
      <w:r w:rsidRPr="00692168">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There are several risks using data from 16S rRNA gene sequences in this manner. First, there is a real risk of splitting the 16S rRNA gene copies from a single genome into multiple bins. As an example, </w:t>
      </w:r>
      <w:r w:rsidRPr="00F05553">
        <w:rPr>
          <w:rFonts w:ascii="Arial" w:eastAsia="Times New Roman" w:hAnsi="Arial" w:cs="Times New Roman"/>
          <w:i/>
          <w:color w:val="222222"/>
          <w:sz w:val="22"/>
          <w:szCs w:val="22"/>
        </w:rPr>
        <w:t>E. coli</w:t>
      </w:r>
      <w:r w:rsidRPr="00692168">
        <w:rPr>
          <w:rFonts w:ascii="Arial" w:eastAsia="Times New Roman" w:hAnsi="Arial" w:cs="Times New Roman"/>
          <w:color w:val="222222"/>
          <w:sz w:val="22"/>
          <w:szCs w:val="22"/>
        </w:rPr>
        <w:t xml:space="preserve"> ATCC 70096 has 7 copies of the 16S rRNA gene and 6 of these are differen</w:t>
      </w:r>
      <w:r>
        <w:rPr>
          <w:rFonts w:ascii="Arial" w:eastAsia="Times New Roman" w:hAnsi="Arial" w:cs="Times New Roman"/>
          <w:color w:val="222222"/>
          <w:sz w:val="22"/>
          <w:szCs w:val="22"/>
        </w:rPr>
        <w:t>t from each other in the full-</w:t>
      </w:r>
      <w:r w:rsidRPr="00692168">
        <w:rPr>
          <w:rFonts w:ascii="Arial" w:eastAsia="Times New Roman" w:hAnsi="Arial" w:cs="Times New Roman"/>
          <w:color w:val="222222"/>
          <w:sz w:val="22"/>
          <w:szCs w:val="22"/>
        </w:rPr>
        <w:t xml:space="preserve">length version of the gene. Fortunately, within the V4 region the 7 copies are identical. Alternatively, </w:t>
      </w:r>
      <w:r w:rsidRPr="00F05553">
        <w:rPr>
          <w:rFonts w:ascii="Arial" w:eastAsia="Times New Roman" w:hAnsi="Arial" w:cs="Times New Roman"/>
          <w:i/>
          <w:color w:val="222222"/>
          <w:sz w:val="22"/>
          <w:szCs w:val="22"/>
        </w:rPr>
        <w:t>Staphylococcus aureus</w:t>
      </w:r>
      <w:r w:rsidRPr="00692168">
        <w:rPr>
          <w:rFonts w:ascii="Arial" w:eastAsia="Times New Roman" w:hAnsi="Arial" w:cs="Times New Roman"/>
          <w:color w:val="222222"/>
          <w:sz w:val="22"/>
          <w:szCs w:val="22"/>
        </w:rPr>
        <w:t xml:space="preserve"> ATCC BAA-1718 and </w:t>
      </w:r>
      <w:r w:rsidRPr="00F05553">
        <w:rPr>
          <w:rFonts w:ascii="Arial" w:eastAsia="Times New Roman" w:hAnsi="Arial" w:cs="Times New Roman"/>
          <w:i/>
          <w:color w:val="222222"/>
          <w:sz w:val="22"/>
          <w:szCs w:val="22"/>
        </w:rPr>
        <w:t>Staphylococcus epidermidis</w:t>
      </w:r>
      <w:r w:rsidRPr="00692168">
        <w:rPr>
          <w:rFonts w:ascii="Arial" w:eastAsia="Times New Roman" w:hAnsi="Arial" w:cs="Times New Roman"/>
          <w:color w:val="222222"/>
          <w:sz w:val="22"/>
          <w:szCs w:val="22"/>
        </w:rPr>
        <w:t xml:space="preserve"> ATCC 12228 both have 5 copies of the 16S rRNA gene. Considering the V4 region of these species, 4 of the 5 copies in each genome are identical between the two species. The remaining S. aureus copy is 1 nt different from the other </w:t>
      </w:r>
      <w:r w:rsidRPr="00F05553">
        <w:rPr>
          <w:rFonts w:ascii="Arial" w:eastAsia="Times New Roman" w:hAnsi="Arial" w:cs="Times New Roman"/>
          <w:i/>
          <w:color w:val="222222"/>
          <w:sz w:val="22"/>
          <w:szCs w:val="22"/>
        </w:rPr>
        <w:t>S aureus</w:t>
      </w:r>
      <w:r w:rsidRPr="00692168">
        <w:rPr>
          <w:rFonts w:ascii="Arial" w:eastAsia="Times New Roman" w:hAnsi="Arial" w:cs="Times New Roman"/>
          <w:color w:val="222222"/>
          <w:sz w:val="22"/>
          <w:szCs w:val="22"/>
        </w:rPr>
        <w:t xml:space="preserve"> copies; however</w:t>
      </w:r>
      <w:r w:rsidR="00860194">
        <w:rPr>
          <w:rFonts w:ascii="Arial" w:eastAsia="Times New Roman" w:hAnsi="Arial" w:cs="Times New Roman"/>
          <w:color w:val="222222"/>
          <w:sz w:val="22"/>
          <w:szCs w:val="22"/>
        </w:rPr>
        <w:t>,</w:t>
      </w:r>
      <w:r w:rsidRPr="00692168">
        <w:rPr>
          <w:rFonts w:ascii="Arial" w:eastAsia="Times New Roman" w:hAnsi="Arial" w:cs="Times New Roman"/>
          <w:color w:val="222222"/>
          <w:sz w:val="22"/>
          <w:szCs w:val="22"/>
        </w:rPr>
        <w:t xml:space="preserve"> the remaining </w:t>
      </w:r>
      <w:r w:rsidRPr="00F05553">
        <w:rPr>
          <w:rFonts w:ascii="Arial" w:eastAsia="Times New Roman" w:hAnsi="Arial" w:cs="Times New Roman"/>
          <w:i/>
          <w:color w:val="222222"/>
          <w:sz w:val="22"/>
          <w:szCs w:val="22"/>
        </w:rPr>
        <w:t>S. epidermidis</w:t>
      </w:r>
      <w:r w:rsidRPr="00692168">
        <w:rPr>
          <w:rFonts w:ascii="Arial" w:eastAsia="Times New Roman" w:hAnsi="Arial" w:cs="Times New Roman"/>
          <w:color w:val="222222"/>
          <w:sz w:val="22"/>
          <w:szCs w:val="22"/>
        </w:rPr>
        <w:t xml:space="preserve"> copy is 1.7 and 2.0% different from the other </w:t>
      </w:r>
      <w:r w:rsidRPr="00F05553">
        <w:rPr>
          <w:rFonts w:ascii="Arial" w:eastAsia="Times New Roman" w:hAnsi="Arial" w:cs="Times New Roman"/>
          <w:i/>
          <w:color w:val="222222"/>
          <w:sz w:val="22"/>
          <w:szCs w:val="22"/>
        </w:rPr>
        <w:t>S. epidermidis</w:t>
      </w:r>
      <w:r w:rsidRPr="00692168">
        <w:rPr>
          <w:rFonts w:ascii="Arial" w:eastAsia="Times New Roman" w:hAnsi="Arial" w:cs="Times New Roman"/>
          <w:color w:val="222222"/>
          <w:sz w:val="22"/>
          <w:szCs w:val="22"/>
        </w:rPr>
        <w:t xml:space="preserve"> and</w:t>
      </w:r>
      <w:r w:rsidRPr="00F05553">
        <w:rPr>
          <w:rFonts w:ascii="Arial" w:eastAsia="Times New Roman" w:hAnsi="Arial" w:cs="Times New Roman"/>
          <w:i/>
          <w:color w:val="222222"/>
          <w:sz w:val="22"/>
          <w:szCs w:val="22"/>
        </w:rPr>
        <w:t xml:space="preserve"> S. aureus</w:t>
      </w:r>
      <w:r w:rsidRPr="00692168">
        <w:rPr>
          <w:rFonts w:ascii="Arial" w:eastAsia="Times New Roman" w:hAnsi="Arial" w:cs="Times New Roman"/>
          <w:color w:val="222222"/>
          <w:sz w:val="22"/>
          <w:szCs w:val="22"/>
        </w:rPr>
        <w:t xml:space="preserve"> copies. The less restrictive threshold would lump the two species together; however, the more restrictive threshold suggested by </w:t>
      </w:r>
      <w:r>
        <w:rPr>
          <w:rFonts w:ascii="Arial" w:eastAsia="Times New Roman" w:hAnsi="Arial" w:cs="Times New Roman"/>
          <w:color w:val="222222"/>
          <w:sz w:val="22"/>
          <w:szCs w:val="22"/>
        </w:rPr>
        <w:t>the oligotype proponents</w:t>
      </w:r>
      <w:r w:rsidRPr="00692168">
        <w:rPr>
          <w:rFonts w:ascii="Arial" w:eastAsia="Times New Roman" w:hAnsi="Arial" w:cs="Times New Roman"/>
          <w:color w:val="222222"/>
          <w:sz w:val="22"/>
          <w:szCs w:val="22"/>
        </w:rPr>
        <w:t xml:space="preserve"> would generate 3 OTUs. None of these reflect the biology </w:t>
      </w:r>
      <w:r>
        <w:rPr>
          <w:rFonts w:ascii="Arial" w:eastAsia="Times New Roman" w:hAnsi="Arial" w:cs="Times New Roman"/>
          <w:color w:val="222222"/>
          <w:sz w:val="22"/>
          <w:szCs w:val="22"/>
        </w:rPr>
        <w:t xml:space="preserve">they claim </w:t>
      </w:r>
      <w:r w:rsidRPr="00692168">
        <w:rPr>
          <w:rFonts w:ascii="Arial" w:eastAsia="Times New Roman" w:hAnsi="Arial" w:cs="Times New Roman"/>
          <w:color w:val="222222"/>
          <w:sz w:val="22"/>
          <w:szCs w:val="22"/>
        </w:rPr>
        <w:t xml:space="preserve">and the method would split sequences from the same strain into different OTUs. </w:t>
      </w:r>
      <w:r w:rsidR="00860194">
        <w:rPr>
          <w:rFonts w:ascii="Arial" w:eastAsia="Times New Roman" w:hAnsi="Arial" w:cs="Times New Roman"/>
          <w:color w:val="222222"/>
          <w:sz w:val="22"/>
          <w:szCs w:val="22"/>
        </w:rPr>
        <w:t xml:space="preserve">These types of examples abound in gut-associated bacteria who generally have more than 5 copies of the 16S rRNA gene and they are never identical. </w:t>
      </w:r>
      <w:r>
        <w:rPr>
          <w:rFonts w:ascii="Arial" w:eastAsia="Times New Roman" w:hAnsi="Arial" w:cs="Times New Roman"/>
          <w:color w:val="222222"/>
          <w:sz w:val="22"/>
          <w:szCs w:val="22"/>
        </w:rPr>
        <w:t>Second, there is a real risk that artifacts of sequencing noise could be binned into their own OTU. Although tools like Dada2 and mothur do an exceptional job of mitigating this risk, PCR and sequencing errors are not random and it is possible for these artifacts to accumulate a number of reads leading to the over interpretation of the biological significance of such an OTU.</w:t>
      </w:r>
      <w:r w:rsidR="00860194">
        <w:rPr>
          <w:rFonts w:ascii="Arial" w:eastAsia="Times New Roman" w:hAnsi="Arial" w:cs="Times New Roman"/>
          <w:color w:val="222222"/>
          <w:sz w:val="22"/>
          <w:szCs w:val="22"/>
        </w:rPr>
        <w:t xml:space="preserve"> Finally, there is a risk with oligotype-based approaches that one will artificially inflate the differences between communities. Given the levels of patchiness seen in human microbiome data, in general, and in our data, in particular, we contend that the OTU definition we have selected is appropriate for our set of questions.</w:t>
      </w:r>
      <w:r w:rsidR="00860194" w:rsidRPr="00860194">
        <w:rPr>
          <w:rFonts w:ascii="Arial" w:eastAsia="Times New Roman" w:hAnsi="Arial" w:cs="Times New Roman"/>
          <w:color w:val="222222"/>
          <w:sz w:val="22"/>
          <w:szCs w:val="22"/>
        </w:rPr>
        <w:t xml:space="preserve"> </w:t>
      </w:r>
      <w:r w:rsidR="00860194">
        <w:rPr>
          <w:rFonts w:ascii="Arial" w:eastAsia="Times New Roman" w:hAnsi="Arial" w:cs="Times New Roman"/>
          <w:color w:val="222222"/>
          <w:sz w:val="22"/>
          <w:szCs w:val="22"/>
        </w:rPr>
        <w:t>As our analysis reflects, we believe that i</w:t>
      </w:r>
      <w:r w:rsidR="00860194" w:rsidRPr="00692168">
        <w:rPr>
          <w:rFonts w:ascii="Arial" w:eastAsia="Times New Roman" w:hAnsi="Arial" w:cs="Times New Roman"/>
          <w:color w:val="222222"/>
          <w:sz w:val="22"/>
          <w:szCs w:val="22"/>
        </w:rPr>
        <w:t>t would make sense to take a more guarded recommendation than to make dogmatic pronouncements about using high thresholds</w:t>
      </w:r>
      <w:r w:rsidR="00860194">
        <w:rPr>
          <w:rFonts w:ascii="Arial" w:eastAsia="Times New Roman" w:hAnsi="Arial" w:cs="Times New Roman"/>
          <w:color w:val="222222"/>
          <w:sz w:val="22"/>
          <w:szCs w:val="22"/>
        </w:rPr>
        <w:t>.</w:t>
      </w:r>
    </w:p>
    <w:p w14:paraId="724B5F21" w14:textId="77777777" w:rsidR="00692168" w:rsidRDefault="00692168" w:rsidP="00825CD2">
      <w:pPr>
        <w:shd w:val="clear" w:color="auto" w:fill="FFFFFF"/>
        <w:rPr>
          <w:rFonts w:ascii="Arial" w:eastAsia="Times New Roman" w:hAnsi="Arial" w:cs="Times New Roman"/>
          <w:color w:val="222222"/>
          <w:sz w:val="22"/>
          <w:szCs w:val="22"/>
        </w:rPr>
      </w:pPr>
    </w:p>
    <w:p w14:paraId="62677B63" w14:textId="77777777" w:rsidR="00860194" w:rsidRPr="00F05553" w:rsidRDefault="00860194" w:rsidP="00825CD2">
      <w:pPr>
        <w:shd w:val="clear" w:color="auto" w:fill="FFFFFF"/>
        <w:rPr>
          <w:rFonts w:ascii="Arial" w:eastAsia="Times New Roman" w:hAnsi="Arial" w:cs="Times New Roman"/>
          <w:color w:val="222222"/>
          <w:sz w:val="22"/>
          <w:szCs w:val="22"/>
        </w:rPr>
      </w:pPr>
    </w:p>
    <w:p w14:paraId="6A0DA7A1" w14:textId="7520749D" w:rsidR="00633D88"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t xml:space="preserve">8. Pages 6-7--Rarefaction is problematic, and some would judge to be statistically 'inadmissible' since it requires omission of valid data and undermines the performance </w:t>
      </w:r>
      <w:r w:rsidRPr="00825CD2">
        <w:rPr>
          <w:rFonts w:ascii="Arial" w:eastAsia="Times New Roman" w:hAnsi="Arial" w:cs="Times New Roman"/>
          <w:b/>
          <w:color w:val="222222"/>
          <w:sz w:val="22"/>
          <w:szCs w:val="22"/>
        </w:rPr>
        <w:lastRenderedPageBreak/>
        <w:t>of downstream methods (PLoS Comput Biol 10: e1003531, 2014). A preferred approach for dealing with libraries of different sizes is described in this citation, and involves a variance stabilization technique that has been validated and used historically to address this problem with other similar types of data, e.g., RNA-Seq data. </w:t>
      </w:r>
    </w:p>
    <w:p w14:paraId="69257C7A" w14:textId="77777777" w:rsidR="00633D88" w:rsidRDefault="00633D88" w:rsidP="00825CD2">
      <w:pPr>
        <w:shd w:val="clear" w:color="auto" w:fill="FFFFFF"/>
        <w:rPr>
          <w:rFonts w:ascii="Arial" w:eastAsia="Times New Roman" w:hAnsi="Arial" w:cs="Times New Roman"/>
          <w:b/>
          <w:color w:val="222222"/>
          <w:sz w:val="22"/>
          <w:szCs w:val="22"/>
        </w:rPr>
      </w:pPr>
    </w:p>
    <w:p w14:paraId="0939AB60" w14:textId="0F1214AF" w:rsidR="0099657E" w:rsidRDefault="0099657E" w:rsidP="0099657E">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It should be highlighted that the approach described by McMurdie et al. is not a universally accepted approach for microbiome </w:t>
      </w:r>
      <w:r w:rsidR="00207C80">
        <w:rPr>
          <w:rFonts w:ascii="Arial" w:eastAsia="Times New Roman" w:hAnsi="Arial" w:cs="Times New Roman"/>
          <w:color w:val="222222"/>
          <w:sz w:val="22"/>
          <w:szCs w:val="22"/>
        </w:rPr>
        <w:t xml:space="preserve">or ecological </w:t>
      </w:r>
      <w:r>
        <w:rPr>
          <w:rFonts w:ascii="Arial" w:eastAsia="Times New Roman" w:hAnsi="Arial" w:cs="Times New Roman"/>
          <w:color w:val="222222"/>
          <w:sz w:val="22"/>
          <w:szCs w:val="22"/>
        </w:rPr>
        <w:t>analyses. Rarefaction is widely used throughout ecology to control for uneven sampling effort</w:t>
      </w:r>
      <w:r w:rsidR="00043EB5">
        <w:rPr>
          <w:rFonts w:ascii="Arial" w:eastAsia="Times New Roman" w:hAnsi="Arial" w:cs="Times New Roman"/>
          <w:color w:val="222222"/>
          <w:sz w:val="22"/>
          <w:szCs w:val="22"/>
        </w:rPr>
        <w:t xml:space="preserve"> in alpha and beta diversity analyses</w:t>
      </w:r>
      <w:r>
        <w:rPr>
          <w:rFonts w:ascii="Arial" w:eastAsia="Times New Roman" w:hAnsi="Arial" w:cs="Times New Roman"/>
          <w:color w:val="222222"/>
          <w:sz w:val="22"/>
          <w:szCs w:val="22"/>
        </w:rPr>
        <w:t xml:space="preserve">. With microbiome data, even the best of pipelines </w:t>
      </w:r>
      <w:r w:rsidR="00043EB5">
        <w:rPr>
          <w:rFonts w:ascii="Arial" w:eastAsia="Times New Roman" w:hAnsi="Arial" w:cs="Times New Roman"/>
          <w:color w:val="222222"/>
          <w:sz w:val="22"/>
          <w:szCs w:val="22"/>
        </w:rPr>
        <w:t>generates</w:t>
      </w:r>
      <w:r>
        <w:rPr>
          <w:rFonts w:ascii="Arial" w:eastAsia="Times New Roman" w:hAnsi="Arial" w:cs="Times New Roman"/>
          <w:color w:val="222222"/>
          <w:sz w:val="22"/>
          <w:szCs w:val="22"/>
        </w:rPr>
        <w:t xml:space="preserve"> spurious OTUs and these OTUs increase with sampling effort. Therefore, rarefaction controls for both sampling e</w:t>
      </w:r>
      <w:r w:rsidR="00043EB5">
        <w:rPr>
          <w:rFonts w:ascii="Arial" w:eastAsia="Times New Roman" w:hAnsi="Arial" w:cs="Times New Roman"/>
          <w:color w:val="222222"/>
          <w:sz w:val="22"/>
          <w:szCs w:val="22"/>
        </w:rPr>
        <w:t>ffort and sequencing artifacts</w:t>
      </w:r>
      <w:r>
        <w:rPr>
          <w:rFonts w:ascii="Arial" w:eastAsia="Times New Roman" w:hAnsi="Arial" w:cs="Times New Roman"/>
          <w:color w:val="222222"/>
          <w:sz w:val="22"/>
          <w:szCs w:val="22"/>
        </w:rPr>
        <w:t xml:space="preserve">. The analogy to RNA-Seq data is close, but misses a key difference. In RNA-Seq data, each sample is drawn from the same genetic population. In other words, RNA-Seq done on </w:t>
      </w:r>
      <w:r w:rsidRPr="00F05553">
        <w:rPr>
          <w:rFonts w:ascii="Arial" w:eastAsia="Times New Roman" w:hAnsi="Arial" w:cs="Times New Roman"/>
          <w:i/>
          <w:color w:val="222222"/>
          <w:sz w:val="22"/>
          <w:szCs w:val="22"/>
        </w:rPr>
        <w:t>E. coli</w:t>
      </w:r>
      <w:r>
        <w:rPr>
          <w:rFonts w:ascii="Arial" w:eastAsia="Times New Roman" w:hAnsi="Arial" w:cs="Times New Roman"/>
          <w:color w:val="222222"/>
          <w:sz w:val="22"/>
          <w:szCs w:val="22"/>
        </w:rPr>
        <w:t xml:space="preserve"> will be based on the same genes. In data such as ours, the taxonomic membership of each sample </w:t>
      </w:r>
      <w:r w:rsidR="00043EB5">
        <w:rPr>
          <w:rFonts w:ascii="Arial" w:eastAsia="Times New Roman" w:hAnsi="Arial" w:cs="Times New Roman"/>
          <w:color w:val="222222"/>
          <w:sz w:val="22"/>
          <w:szCs w:val="22"/>
        </w:rPr>
        <w:t>varies</w:t>
      </w:r>
      <w:r>
        <w:rPr>
          <w:rFonts w:ascii="Arial" w:eastAsia="Times New Roman" w:hAnsi="Arial" w:cs="Times New Roman"/>
          <w:color w:val="222222"/>
          <w:sz w:val="22"/>
          <w:szCs w:val="22"/>
        </w:rPr>
        <w:t xml:space="preserve"> considerably. Thus, a zero count in a RNA-Seq study may be interpreted to mean that the expression was below the limit of detection. In our case, a zero count may be interpreted the same way or as meaning that the population was not present. There is a risk of falsely identifying significant OTUs if some samples (e.g. luminal) generate more sequence reads than others (e.g. luminal) – the rare OTUs in the luminal samples may be identified as discriminating between sites not because their relative abundance is different, but because more sequences were sampled. </w:t>
      </w:r>
      <w:r w:rsidR="00043EB5">
        <w:rPr>
          <w:rFonts w:ascii="Arial" w:eastAsia="Times New Roman" w:hAnsi="Arial" w:cs="Times New Roman"/>
          <w:color w:val="222222"/>
          <w:sz w:val="22"/>
          <w:szCs w:val="22"/>
        </w:rPr>
        <w:t xml:space="preserve">It is worth noting that the benchmark dataset used by McMurdie et al was not significantly patchy and the samples were all relatively consistent in the number of reads per sample. Finally, </w:t>
      </w:r>
      <w:r>
        <w:rPr>
          <w:rFonts w:ascii="Arial" w:eastAsia="Times New Roman" w:hAnsi="Arial" w:cs="Times New Roman"/>
          <w:color w:val="222222"/>
          <w:sz w:val="22"/>
          <w:szCs w:val="22"/>
        </w:rPr>
        <w:t>the DeSeq approach suggested by McMurdie et al. is effective for identifying individual OTUs that discriminate between groups.</w:t>
      </w:r>
      <w:r w:rsidR="00CA00D0">
        <w:rPr>
          <w:rFonts w:ascii="Arial" w:eastAsia="Times New Roman" w:hAnsi="Arial" w:cs="Times New Roman"/>
          <w:color w:val="222222"/>
          <w:sz w:val="22"/>
          <w:szCs w:val="22"/>
        </w:rPr>
        <w:t xml:space="preserve"> Our use of similar methods identified very few OTUs that had a significant difference between groups. This is why we have used the Random Forest approach, which takes into account multiple OTUs at a time when making a classification. Regardless of one’s opinion of the McMurdie approach, methods of handling the zeros are not readily available for building Random Forest models. By our approach, the risk is that we aren’t identifying enough populations, not that we have identified too many.</w:t>
      </w:r>
    </w:p>
    <w:p w14:paraId="0470435E" w14:textId="77777777" w:rsidR="0099657E" w:rsidRDefault="0099657E" w:rsidP="0099657E">
      <w:pPr>
        <w:shd w:val="clear" w:color="auto" w:fill="FFFFFF"/>
        <w:rPr>
          <w:rFonts w:ascii="Arial" w:eastAsia="Times New Roman" w:hAnsi="Arial" w:cs="Times New Roman"/>
          <w:color w:val="222222"/>
          <w:sz w:val="22"/>
          <w:szCs w:val="22"/>
        </w:rPr>
      </w:pPr>
    </w:p>
    <w:p w14:paraId="36F580E6" w14:textId="77777777" w:rsidR="00860194" w:rsidRDefault="00860194" w:rsidP="0099657E">
      <w:pPr>
        <w:shd w:val="clear" w:color="auto" w:fill="FFFFFF"/>
        <w:rPr>
          <w:rFonts w:ascii="Arial" w:eastAsia="Times New Roman" w:hAnsi="Arial" w:cs="Times New Roman"/>
          <w:color w:val="222222"/>
          <w:sz w:val="22"/>
          <w:szCs w:val="22"/>
        </w:rPr>
      </w:pPr>
    </w:p>
    <w:p w14:paraId="5437A341" w14:textId="521B4AEB" w:rsidR="00633D88"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p>
    <w:p w14:paraId="011E0FBE" w14:textId="77777777" w:rsidR="00633D88" w:rsidRDefault="00633D88" w:rsidP="00825CD2">
      <w:pPr>
        <w:shd w:val="clear" w:color="auto" w:fill="FFFFFF"/>
        <w:rPr>
          <w:rFonts w:ascii="Arial" w:eastAsia="Times New Roman" w:hAnsi="Arial" w:cs="Times New Roman"/>
          <w:b/>
          <w:color w:val="222222"/>
          <w:sz w:val="22"/>
          <w:szCs w:val="22"/>
        </w:rPr>
      </w:pPr>
    </w:p>
    <w:p w14:paraId="035EBBAB" w14:textId="77777777" w:rsidR="00860194"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As described in the results, we did examine individual comparisons of sites within a subject but no clear pattern e</w:t>
      </w:r>
      <w:r w:rsidR="00094AEE">
        <w:rPr>
          <w:rFonts w:ascii="Arial" w:eastAsia="Times New Roman" w:hAnsi="Arial" w:cs="Times New Roman"/>
          <w:color w:val="222222"/>
          <w:sz w:val="22"/>
          <w:szCs w:val="22"/>
        </w:rPr>
        <w:t>merged. In the diversity analyses</w:t>
      </w:r>
      <w:r>
        <w:rPr>
          <w:rFonts w:ascii="Arial" w:eastAsia="Times New Roman" w:hAnsi="Arial" w:cs="Times New Roman"/>
          <w:color w:val="222222"/>
          <w:sz w:val="22"/>
          <w:szCs w:val="22"/>
        </w:rPr>
        <w:t xml:space="preserve"> </w:t>
      </w:r>
      <w:r w:rsidR="00094AEE">
        <w:rPr>
          <w:rFonts w:ascii="Arial" w:eastAsia="Times New Roman" w:hAnsi="Arial" w:cs="Times New Roman"/>
          <w:color w:val="222222"/>
          <w:sz w:val="22"/>
          <w:szCs w:val="22"/>
        </w:rPr>
        <w:t>(Figure 3A-B</w:t>
      </w:r>
      <w:r w:rsidRPr="00094AEE">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the diversity is only comparing between sites of the same patient, and thus the overall distribution shows the range of differences in diversity among the 20 subjects. </w:t>
      </w:r>
      <w:r w:rsidR="00184E23">
        <w:rPr>
          <w:rFonts w:ascii="Arial" w:eastAsia="Times New Roman" w:hAnsi="Arial" w:cs="Times New Roman"/>
          <w:color w:val="222222"/>
          <w:sz w:val="22"/>
          <w:szCs w:val="22"/>
        </w:rPr>
        <w:t>This is how we have chosen to represent the variatio</w:t>
      </w:r>
      <w:r w:rsidR="00094AEE">
        <w:rPr>
          <w:rFonts w:ascii="Arial" w:eastAsia="Times New Roman" w:hAnsi="Arial" w:cs="Times New Roman"/>
          <w:color w:val="222222"/>
          <w:sz w:val="22"/>
          <w:szCs w:val="22"/>
        </w:rPr>
        <w:t>n within subjects as well as in Figure 3C</w:t>
      </w:r>
      <w:r w:rsidR="00184E23">
        <w:rPr>
          <w:rFonts w:ascii="Arial" w:eastAsia="Times New Roman" w:hAnsi="Arial" w:cs="Times New Roman"/>
          <w:color w:val="222222"/>
          <w:sz w:val="22"/>
          <w:szCs w:val="22"/>
        </w:rPr>
        <w:t xml:space="preserve">. The Random Forest models compared the locations across all </w:t>
      </w:r>
      <w:r w:rsidR="00184E23" w:rsidRPr="00094AEE">
        <w:rPr>
          <w:rFonts w:ascii="Arial" w:eastAsia="Times New Roman" w:hAnsi="Arial" w:cs="Times New Roman"/>
          <w:color w:val="222222"/>
          <w:sz w:val="22"/>
          <w:szCs w:val="22"/>
        </w:rPr>
        <w:t>subjects (</w:t>
      </w:r>
      <w:r w:rsidR="00094AEE" w:rsidRPr="00094AEE">
        <w:rPr>
          <w:rFonts w:ascii="Arial" w:eastAsia="Times New Roman" w:hAnsi="Arial" w:cs="Times New Roman"/>
          <w:color w:val="222222"/>
          <w:sz w:val="22"/>
          <w:szCs w:val="22"/>
        </w:rPr>
        <w:t>Figure 4</w:t>
      </w:r>
      <w:r w:rsidR="00184E23" w:rsidRPr="00094AEE">
        <w:rPr>
          <w:rFonts w:ascii="Arial" w:eastAsia="Times New Roman" w:hAnsi="Arial" w:cs="Times New Roman"/>
          <w:color w:val="222222"/>
          <w:sz w:val="22"/>
          <w:szCs w:val="22"/>
        </w:rPr>
        <w:t>).</w:t>
      </w:r>
      <w:r w:rsidR="00184E23">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4FA4D5FA" w14:textId="645246DE" w:rsidR="00184E23"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p>
    <w:p w14:paraId="1A9A3F51" w14:textId="77777777" w:rsidR="00184E23" w:rsidRDefault="00184E23" w:rsidP="00825CD2">
      <w:pPr>
        <w:shd w:val="clear" w:color="auto" w:fill="FFFFFF"/>
        <w:rPr>
          <w:rFonts w:ascii="Arial" w:eastAsia="Times New Roman" w:hAnsi="Arial" w:cs="Times New Roman"/>
          <w:b/>
          <w:color w:val="222222"/>
          <w:sz w:val="22"/>
          <w:szCs w:val="22"/>
        </w:rPr>
      </w:pPr>
    </w:p>
    <w:p w14:paraId="437591E2" w14:textId="7367B608" w:rsidR="00860194" w:rsidRDefault="008F5A9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lastRenderedPageBreak/>
        <w:t>Given the small n of our dataset and how samples were acquired, we are unable to split the data in to completely separate learning and testing datasets</w:t>
      </w:r>
      <w:r w:rsidR="00FD72FF">
        <w:rPr>
          <w:rFonts w:ascii="Arial" w:eastAsia="Times New Roman" w:hAnsi="Arial" w:cs="Times New Roman"/>
          <w:color w:val="222222"/>
          <w:sz w:val="22"/>
          <w:szCs w:val="22"/>
        </w:rPr>
        <w:t xml:space="preserve"> and still generate a meaningful model</w:t>
      </w:r>
      <w:r w:rsidR="00C00B7C">
        <w:rPr>
          <w:rFonts w:ascii="Arial" w:eastAsia="Times New Roman" w:hAnsi="Arial" w:cs="Times New Roman"/>
          <w:color w:val="222222"/>
          <w:sz w:val="22"/>
          <w:szCs w:val="22"/>
        </w:rPr>
        <w:t>, hence why we have employed a leave-one-out-approach</w:t>
      </w:r>
      <w:r>
        <w:rPr>
          <w:rFonts w:ascii="Arial" w:eastAsia="Times New Roman" w:hAnsi="Arial" w:cs="Times New Roman"/>
          <w:color w:val="222222"/>
          <w:sz w:val="22"/>
          <w:szCs w:val="22"/>
        </w:rPr>
        <w:t xml:space="preserve">. </w:t>
      </w:r>
      <w:r w:rsidR="00455892">
        <w:rPr>
          <w:rFonts w:ascii="Arial" w:eastAsia="Times New Roman" w:hAnsi="Arial" w:cs="Times New Roman"/>
          <w:color w:val="222222"/>
          <w:sz w:val="22"/>
          <w:szCs w:val="22"/>
        </w:rPr>
        <w:t>We have additionally used 10-fold cross validat</w:t>
      </w:r>
      <w:r w:rsidR="00A413CD">
        <w:rPr>
          <w:rFonts w:ascii="Arial" w:eastAsia="Times New Roman" w:hAnsi="Arial" w:cs="Times New Roman"/>
          <w:color w:val="222222"/>
          <w:sz w:val="22"/>
          <w:szCs w:val="22"/>
        </w:rPr>
        <w:t xml:space="preserve">ion </w:t>
      </w:r>
      <w:r w:rsidR="00AF66F3">
        <w:rPr>
          <w:rFonts w:ascii="Arial" w:eastAsia="Times New Roman" w:hAnsi="Arial" w:cs="Times New Roman"/>
          <w:color w:val="222222"/>
          <w:sz w:val="22"/>
          <w:szCs w:val="22"/>
        </w:rPr>
        <w:t xml:space="preserve">to further estimate the </w:t>
      </w:r>
      <w:r w:rsidR="00A413CD">
        <w:rPr>
          <w:rFonts w:ascii="Arial" w:eastAsia="Times New Roman" w:hAnsi="Arial" w:cs="Times New Roman"/>
          <w:color w:val="222222"/>
          <w:sz w:val="22"/>
          <w:szCs w:val="22"/>
        </w:rPr>
        <w:t>prediction</w:t>
      </w:r>
      <w:r w:rsidR="00AF66F3">
        <w:rPr>
          <w:rFonts w:ascii="Arial" w:eastAsia="Times New Roman" w:hAnsi="Arial" w:cs="Times New Roman"/>
          <w:color w:val="222222"/>
          <w:sz w:val="22"/>
          <w:szCs w:val="22"/>
        </w:rPr>
        <w:t xml:space="preserve"> error of the model</w:t>
      </w:r>
      <w:r w:rsidR="00455892">
        <w:rPr>
          <w:rFonts w:ascii="Arial" w:eastAsia="Times New Roman" w:hAnsi="Arial" w:cs="Times New Roman"/>
          <w:color w:val="222222"/>
          <w:sz w:val="22"/>
          <w:szCs w:val="22"/>
        </w:rPr>
        <w:t xml:space="preserve">. 10-fold cross validation </w:t>
      </w:r>
      <w:r w:rsidR="003C76C7">
        <w:rPr>
          <w:rFonts w:ascii="Arial" w:eastAsia="Times New Roman" w:hAnsi="Arial" w:cs="Times New Roman"/>
          <w:color w:val="222222"/>
          <w:sz w:val="22"/>
          <w:szCs w:val="22"/>
        </w:rPr>
        <w:t>partitions</w:t>
      </w:r>
      <w:r w:rsidR="00455892">
        <w:rPr>
          <w:rFonts w:ascii="Arial" w:eastAsia="Times New Roman" w:hAnsi="Arial" w:cs="Times New Roman"/>
          <w:color w:val="222222"/>
          <w:sz w:val="22"/>
          <w:szCs w:val="22"/>
        </w:rPr>
        <w:t xml:space="preserve"> the dataset into </w:t>
      </w:r>
      <w:r w:rsidR="00FD72FF">
        <w:rPr>
          <w:rFonts w:ascii="Arial" w:eastAsia="Times New Roman" w:hAnsi="Arial" w:cs="Times New Roman"/>
          <w:color w:val="222222"/>
          <w:sz w:val="22"/>
          <w:szCs w:val="22"/>
        </w:rPr>
        <w:t xml:space="preserve">10 different </w:t>
      </w:r>
      <w:r w:rsidR="00455892">
        <w:rPr>
          <w:rFonts w:ascii="Arial" w:eastAsia="Times New Roman" w:hAnsi="Arial" w:cs="Times New Roman"/>
          <w:color w:val="222222"/>
          <w:sz w:val="22"/>
          <w:szCs w:val="22"/>
        </w:rPr>
        <w:t xml:space="preserve">testing and training portions </w:t>
      </w:r>
      <w:r w:rsidR="00FD72FF">
        <w:rPr>
          <w:rFonts w:ascii="Arial" w:eastAsia="Times New Roman" w:hAnsi="Arial" w:cs="Times New Roman"/>
          <w:color w:val="222222"/>
          <w:sz w:val="22"/>
          <w:szCs w:val="22"/>
        </w:rPr>
        <w:t xml:space="preserve">and running the model 10 times </w:t>
      </w:r>
      <w:r w:rsidR="003C76C7">
        <w:rPr>
          <w:rFonts w:ascii="Arial" w:eastAsia="Times New Roman" w:hAnsi="Arial" w:cs="Times New Roman"/>
          <w:color w:val="222222"/>
          <w:sz w:val="22"/>
          <w:szCs w:val="22"/>
        </w:rPr>
        <w:t>and averages</w:t>
      </w:r>
      <w:r w:rsidR="00FD72FF">
        <w:rPr>
          <w:rFonts w:ascii="Arial" w:eastAsia="Times New Roman" w:hAnsi="Arial" w:cs="Times New Roman"/>
          <w:color w:val="222222"/>
          <w:sz w:val="22"/>
          <w:szCs w:val="22"/>
        </w:rPr>
        <w:t xml:space="preserve"> the result. This is to prevent one test or training set from biasing the resultant model.</w:t>
      </w:r>
      <w:r w:rsidR="00C00B7C">
        <w:rPr>
          <w:rFonts w:ascii="Arial" w:eastAsia="Times New Roman" w:hAnsi="Arial" w:cs="Times New Roman"/>
          <w:color w:val="222222"/>
          <w:sz w:val="22"/>
          <w:szCs w:val="22"/>
        </w:rPr>
        <w:t xml:space="preserve"> By combining the leave-one-out approach and 10-fold cross validation we address overfitting problems despite our small dataset.</w:t>
      </w:r>
      <w:r w:rsidR="00FD72FF">
        <w:rPr>
          <w:rFonts w:ascii="Arial" w:eastAsia="Times New Roman" w:hAnsi="Arial" w:cs="Times New Roman"/>
          <w:color w:val="222222"/>
          <w:sz w:val="22"/>
          <w:szCs w:val="22"/>
        </w:rPr>
        <w:t xml:space="preserve"> </w:t>
      </w:r>
      <w:r w:rsidR="00C00B7C">
        <w:rPr>
          <w:rFonts w:ascii="Arial" w:eastAsia="Times New Roman" w:hAnsi="Arial" w:cs="Times New Roman"/>
          <w:color w:val="222222"/>
          <w:sz w:val="22"/>
          <w:szCs w:val="22"/>
        </w:rPr>
        <w:t xml:space="preserve">We have clarified our approach in the methods beginning on </w:t>
      </w:r>
      <w:r w:rsidR="00CC7C4A" w:rsidRPr="00F05553">
        <w:rPr>
          <w:rFonts w:ascii="Arial" w:eastAsia="Times New Roman" w:hAnsi="Arial" w:cs="Times New Roman"/>
          <w:color w:val="222222"/>
          <w:sz w:val="22"/>
          <w:szCs w:val="22"/>
        </w:rPr>
        <w:t>l</w:t>
      </w:r>
      <w:r w:rsidR="00C00B7C" w:rsidRPr="00F05553">
        <w:rPr>
          <w:rFonts w:ascii="Arial" w:eastAsia="Times New Roman" w:hAnsi="Arial" w:cs="Times New Roman"/>
          <w:color w:val="222222"/>
          <w:sz w:val="22"/>
          <w:szCs w:val="22"/>
        </w:rPr>
        <w:t xml:space="preserve">ine </w:t>
      </w:r>
      <w:r w:rsidR="00CC7C4A" w:rsidRPr="00F05553">
        <w:rPr>
          <w:rFonts w:ascii="Arial" w:eastAsia="Times New Roman" w:hAnsi="Arial" w:cs="Times New Roman"/>
          <w:color w:val="222222"/>
          <w:sz w:val="22"/>
          <w:szCs w:val="22"/>
        </w:rPr>
        <w:t>152</w:t>
      </w:r>
      <w:r w:rsidR="00C00B7C" w:rsidRPr="00CC7C4A">
        <w:rPr>
          <w:rFonts w:ascii="Arial" w:eastAsia="Times New Roman" w:hAnsi="Arial" w:cs="Times New Roman"/>
          <w:color w:val="222222"/>
          <w:sz w:val="22"/>
          <w:szCs w:val="22"/>
        </w:rPr>
        <w:t>.</w:t>
      </w:r>
      <w:r w:rsidR="00C00B7C">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6E914FB0" w14:textId="106A5FC6" w:rsidR="003C76C7"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p>
    <w:p w14:paraId="54BD2F48" w14:textId="77777777" w:rsidR="003C76C7" w:rsidRDefault="003C76C7" w:rsidP="00825CD2">
      <w:pPr>
        <w:shd w:val="clear" w:color="auto" w:fill="FFFFFF"/>
        <w:rPr>
          <w:rFonts w:ascii="Arial" w:eastAsia="Times New Roman" w:hAnsi="Arial" w:cs="Times New Roman"/>
          <w:b/>
          <w:color w:val="222222"/>
          <w:sz w:val="22"/>
          <w:szCs w:val="22"/>
        </w:rPr>
      </w:pPr>
    </w:p>
    <w:p w14:paraId="5BE8EC25" w14:textId="6CBF5826" w:rsidR="00860194" w:rsidRDefault="00CA3AF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This sentence has been reworded to reflect that the highest oxygen concentrations of the colon are in the proximal colon and thus facultative anaerobes found in the mucosa are consistent with an oxygenated microenvironment </w:t>
      </w:r>
      <w:r w:rsidR="00B3088C">
        <w:rPr>
          <w:rFonts w:ascii="Arial" w:eastAsia="Times New Roman" w:hAnsi="Arial" w:cs="Times New Roman"/>
          <w:color w:val="222222"/>
          <w:sz w:val="22"/>
          <w:szCs w:val="22"/>
        </w:rPr>
        <w:t>line 28</w:t>
      </w:r>
      <w:r w:rsidR="00B3088C" w:rsidRPr="00B3088C">
        <w:rPr>
          <w:rFonts w:ascii="Arial" w:eastAsia="Times New Roman" w:hAnsi="Arial" w:cs="Times New Roman"/>
          <w:color w:val="222222"/>
          <w:sz w:val="22"/>
          <w:szCs w:val="22"/>
        </w:rPr>
        <w:t>1</w:t>
      </w:r>
      <w:r w:rsidRPr="00F05553">
        <w:rPr>
          <w:rFonts w:ascii="Arial" w:eastAsia="Times New Roman" w:hAnsi="Arial" w:cs="Times New Roman"/>
          <w:color w:val="222222"/>
          <w:sz w:val="22"/>
          <w:szCs w:val="22"/>
        </w:rPr>
        <w:t>.</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p>
    <w:p w14:paraId="3231CF47" w14:textId="11B830A5" w:rsidR="00B24F5C" w:rsidRPr="00FD72FF" w:rsidRDefault="00825CD2" w:rsidP="00825CD2">
      <w:pPr>
        <w:shd w:val="clear" w:color="auto" w:fill="FFFFFF"/>
        <w:rPr>
          <w:rFonts w:ascii="Arial" w:eastAsia="Times New Roman" w:hAnsi="Arial" w:cs="Times New Roman"/>
          <w:color w:val="222222"/>
          <w:sz w:val="22"/>
          <w:szCs w:val="22"/>
        </w:rPr>
      </w:pPr>
      <w:r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22EDE51" w14:textId="77777777" w:rsidR="00860194" w:rsidRDefault="00B24F5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p>
    <w:p w14:paraId="6768E778" w14:textId="3B13A1FE" w:rsidR="00825CD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3C4AAD">
        <w:rPr>
          <w:rFonts w:ascii="Arial" w:eastAsia="Times New Roman" w:hAnsi="Arial" w:cs="Times New Roman"/>
          <w:color w:val="222222"/>
          <w:sz w:val="22"/>
          <w:szCs w:val="22"/>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FA7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761C6" w14:textId="77777777" w:rsidR="008B3099" w:rsidRDefault="008B3099" w:rsidP="00825CD2">
      <w:r>
        <w:separator/>
      </w:r>
    </w:p>
  </w:endnote>
  <w:endnote w:type="continuationSeparator" w:id="0">
    <w:p w14:paraId="28D2F073" w14:textId="77777777" w:rsidR="008B3099" w:rsidRDefault="008B3099"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5FA89" w14:textId="77777777" w:rsidR="008B3099" w:rsidRDefault="008B3099" w:rsidP="00825CD2">
      <w:r>
        <w:separator/>
      </w:r>
    </w:p>
  </w:footnote>
  <w:footnote w:type="continuationSeparator" w:id="0">
    <w:p w14:paraId="7B0736C1" w14:textId="77777777" w:rsidR="008B3099" w:rsidRDefault="008B3099"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CD2"/>
    <w:rsid w:val="00006A82"/>
    <w:rsid w:val="0001113E"/>
    <w:rsid w:val="00043EB5"/>
    <w:rsid w:val="00094AEE"/>
    <w:rsid w:val="0011057B"/>
    <w:rsid w:val="0011537F"/>
    <w:rsid w:val="001672E2"/>
    <w:rsid w:val="00184E23"/>
    <w:rsid w:val="00196BBA"/>
    <w:rsid w:val="001D73EB"/>
    <w:rsid w:val="00207C80"/>
    <w:rsid w:val="002E029F"/>
    <w:rsid w:val="00393420"/>
    <w:rsid w:val="003A1520"/>
    <w:rsid w:val="003A39C1"/>
    <w:rsid w:val="003C4AAD"/>
    <w:rsid w:val="003C76C7"/>
    <w:rsid w:val="00400417"/>
    <w:rsid w:val="00412654"/>
    <w:rsid w:val="00455892"/>
    <w:rsid w:val="004566BC"/>
    <w:rsid w:val="004733E6"/>
    <w:rsid w:val="004E0B89"/>
    <w:rsid w:val="005C55F9"/>
    <w:rsid w:val="00610578"/>
    <w:rsid w:val="006153CE"/>
    <w:rsid w:val="00633D88"/>
    <w:rsid w:val="006456B8"/>
    <w:rsid w:val="006476EA"/>
    <w:rsid w:val="00677BBF"/>
    <w:rsid w:val="00692168"/>
    <w:rsid w:val="006E5359"/>
    <w:rsid w:val="00711484"/>
    <w:rsid w:val="00717FEF"/>
    <w:rsid w:val="00782F5A"/>
    <w:rsid w:val="007F57AA"/>
    <w:rsid w:val="00825CD2"/>
    <w:rsid w:val="00860194"/>
    <w:rsid w:val="00876DAD"/>
    <w:rsid w:val="008921BC"/>
    <w:rsid w:val="008A72ED"/>
    <w:rsid w:val="008B3099"/>
    <w:rsid w:val="008C06A6"/>
    <w:rsid w:val="008D15AA"/>
    <w:rsid w:val="008F5A98"/>
    <w:rsid w:val="00960203"/>
    <w:rsid w:val="0099657E"/>
    <w:rsid w:val="009C7FD0"/>
    <w:rsid w:val="009E4E4F"/>
    <w:rsid w:val="00A05179"/>
    <w:rsid w:val="00A413CD"/>
    <w:rsid w:val="00A70CEC"/>
    <w:rsid w:val="00AA7952"/>
    <w:rsid w:val="00AF66F3"/>
    <w:rsid w:val="00B21245"/>
    <w:rsid w:val="00B24F5C"/>
    <w:rsid w:val="00B2608C"/>
    <w:rsid w:val="00B26EC1"/>
    <w:rsid w:val="00B3088C"/>
    <w:rsid w:val="00B53D01"/>
    <w:rsid w:val="00BB2E4E"/>
    <w:rsid w:val="00BB3985"/>
    <w:rsid w:val="00BC7FC9"/>
    <w:rsid w:val="00C00B7C"/>
    <w:rsid w:val="00C147B6"/>
    <w:rsid w:val="00C425E4"/>
    <w:rsid w:val="00C82B3F"/>
    <w:rsid w:val="00CA00D0"/>
    <w:rsid w:val="00CA3AF8"/>
    <w:rsid w:val="00CC7C4A"/>
    <w:rsid w:val="00D349AF"/>
    <w:rsid w:val="00D652F0"/>
    <w:rsid w:val="00D664DB"/>
    <w:rsid w:val="00DB792A"/>
    <w:rsid w:val="00DD59F2"/>
    <w:rsid w:val="00E25E75"/>
    <w:rsid w:val="00E665C6"/>
    <w:rsid w:val="00F05553"/>
    <w:rsid w:val="00F95003"/>
    <w:rsid w:val="00FA385A"/>
    <w:rsid w:val="00FA7240"/>
    <w:rsid w:val="00FC4954"/>
    <w:rsid w:val="00FD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15:docId w15:val="{6D91DB15-308E-CB4D-8F76-762AA777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 w:type="character" w:styleId="Hyperlink">
    <w:name w:val="Hyperlink"/>
    <w:basedOn w:val="DefaultParagraphFont"/>
    <w:uiPriority w:val="99"/>
    <w:unhideWhenUsed/>
    <w:rsid w:val="008D15AA"/>
    <w:rPr>
      <w:color w:val="0000FF" w:themeColor="hyperlink"/>
      <w:u w:val="single"/>
    </w:rPr>
  </w:style>
  <w:style w:type="character" w:customStyle="1" w:styleId="UnresolvedMention1">
    <w:name w:val="Unresolved Mention1"/>
    <w:basedOn w:val="DefaultParagraphFont"/>
    <w:uiPriority w:val="99"/>
    <w:semiHidden/>
    <w:unhideWhenUsed/>
    <w:rsid w:val="008D15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5945">
      <w:bodyDiv w:val="1"/>
      <w:marLeft w:val="0"/>
      <w:marRight w:val="0"/>
      <w:marTop w:val="0"/>
      <w:marBottom w:val="0"/>
      <w:divBdr>
        <w:top w:val="none" w:sz="0" w:space="0" w:color="auto"/>
        <w:left w:val="none" w:sz="0" w:space="0" w:color="auto"/>
        <w:bottom w:val="none" w:sz="0" w:space="0" w:color="auto"/>
        <w:right w:val="none" w:sz="0" w:space="0" w:color="auto"/>
      </w:divBdr>
    </w:div>
    <w:div w:id="519319644">
      <w:bodyDiv w:val="1"/>
      <w:marLeft w:val="0"/>
      <w:marRight w:val="0"/>
      <w:marTop w:val="0"/>
      <w:marBottom w:val="0"/>
      <w:divBdr>
        <w:top w:val="none" w:sz="0" w:space="0" w:color="auto"/>
        <w:left w:val="none" w:sz="0" w:space="0" w:color="auto"/>
        <w:bottom w:val="none" w:sz="0" w:space="0" w:color="auto"/>
        <w:right w:val="none" w:sz="0" w:space="0" w:color="auto"/>
      </w:divBdr>
    </w:div>
    <w:div w:id="595599790">
      <w:bodyDiv w:val="1"/>
      <w:marLeft w:val="0"/>
      <w:marRight w:val="0"/>
      <w:marTop w:val="0"/>
      <w:marBottom w:val="0"/>
      <w:divBdr>
        <w:top w:val="none" w:sz="0" w:space="0" w:color="auto"/>
        <w:left w:val="none" w:sz="0" w:space="0" w:color="auto"/>
        <w:bottom w:val="none" w:sz="0" w:space="0" w:color="auto"/>
        <w:right w:val="none" w:sz="0" w:space="0" w:color="auto"/>
      </w:divBdr>
    </w:div>
    <w:div w:id="606035773">
      <w:bodyDiv w:val="1"/>
      <w:marLeft w:val="0"/>
      <w:marRight w:val="0"/>
      <w:marTop w:val="0"/>
      <w:marBottom w:val="0"/>
      <w:divBdr>
        <w:top w:val="none" w:sz="0" w:space="0" w:color="auto"/>
        <w:left w:val="none" w:sz="0" w:space="0" w:color="auto"/>
        <w:bottom w:val="none" w:sz="0" w:space="0" w:color="auto"/>
        <w:right w:val="none" w:sz="0" w:space="0" w:color="auto"/>
      </w:divBdr>
    </w:div>
    <w:div w:id="768424713">
      <w:bodyDiv w:val="1"/>
      <w:marLeft w:val="0"/>
      <w:marRight w:val="0"/>
      <w:marTop w:val="0"/>
      <w:marBottom w:val="0"/>
      <w:divBdr>
        <w:top w:val="none" w:sz="0" w:space="0" w:color="auto"/>
        <w:left w:val="none" w:sz="0" w:space="0" w:color="auto"/>
        <w:bottom w:val="none" w:sz="0" w:space="0" w:color="auto"/>
        <w:right w:val="none" w:sz="0" w:space="0" w:color="auto"/>
      </w:divBdr>
    </w:div>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1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26/science.11105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x.doi.org/10.1152%2Fajpgi.00357.201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Microsoft Office User</cp:lastModifiedBy>
  <cp:revision>3</cp:revision>
  <dcterms:created xsi:type="dcterms:W3CDTF">2018-02-12T20:24:00Z</dcterms:created>
  <dcterms:modified xsi:type="dcterms:W3CDTF">2018-02-14T14:12:00Z</dcterms:modified>
</cp:coreProperties>
</file>